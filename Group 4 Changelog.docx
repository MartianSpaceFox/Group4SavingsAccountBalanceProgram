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Savings Account Balance</w:t>
      </w:r>
    </w:p>
    <w:p w:rsidR="00000000" w:rsidDel="00000000" w:rsidP="00000000" w:rsidRDefault="00000000" w:rsidRPr="00000000" w14:paraId="00000002">
      <w:pPr>
        <w:rPr>
          <w:sz w:val="24"/>
          <w:szCs w:val="24"/>
        </w:rPr>
      </w:pPr>
      <w:r w:rsidDel="00000000" w:rsidR="00000000" w:rsidRPr="00000000">
        <w:rPr>
          <w:sz w:val="24"/>
          <w:szCs w:val="24"/>
          <w:rtl w:val="0"/>
        </w:rPr>
        <w:t xml:space="preserve">Write a program that calculates the balance of a savings account at the end of a three month period. It should ask the user for the starting balance and the annual interest rate. A loop should then iterate once for every month in the period, performing the following steps:</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A.) Ask the user for the total amount deposited into the account during that month and add it to the balance. Do not accept negative numbers. </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B.) Ask the user for the total amount withdrawn from the account during that month and subtract it from the balance. Do not accept negative numbers or numbers greater than the balance after the deposits for the month have been added in. </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C.) Calculate the interest for that month. The monthly interest rate is the annual interest rate divided by 12. Multiply the monthly interest rate by the average of that month’s starting and ending balance to get the interest amount for the month. This amount should be added to the balance.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After the last iteration, the program should display a report that includes the following information:</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*Starting balance at the beginning of the three-month period</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*Total deposits made during the three months</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*Total withdrawals made during the three months</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*Total interest posted to the account during the three months</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*Final balance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sz w:val="24"/>
          <w:szCs w:val="24"/>
          <w:rtl w:val="0"/>
        </w:rPr>
        <w:t xml:space="preserve">/*SAMPLE RUN OUTPUT RESULTS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Enter the starting balance on the account: 1000</w:t>
      </w:r>
    </w:p>
    <w:p w:rsidR="00000000" w:rsidDel="00000000" w:rsidP="00000000" w:rsidRDefault="00000000" w:rsidRPr="00000000" w14:paraId="00000012">
      <w:pPr>
        <w:rPr>
          <w:sz w:val="24"/>
          <w:szCs w:val="24"/>
        </w:rPr>
      </w:pPr>
      <w:r w:rsidDel="00000000" w:rsidR="00000000" w:rsidRPr="00000000">
        <w:rPr>
          <w:sz w:val="24"/>
          <w:szCs w:val="24"/>
          <w:rtl w:val="0"/>
        </w:rPr>
        <w:t xml:space="preserve">Enter the annual interest rate on the account (e.g. .04) : .015</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Month 1</w:t>
      </w:r>
    </w:p>
    <w:p w:rsidR="00000000" w:rsidDel="00000000" w:rsidP="00000000" w:rsidRDefault="00000000" w:rsidRPr="00000000" w14:paraId="00000015">
      <w:pPr>
        <w:rPr>
          <w:sz w:val="24"/>
          <w:szCs w:val="24"/>
        </w:rPr>
      </w:pPr>
      <w:r w:rsidDel="00000000" w:rsidR="00000000" w:rsidRPr="00000000">
        <w:rPr>
          <w:sz w:val="24"/>
          <w:szCs w:val="24"/>
          <w:rtl w:val="0"/>
        </w:rPr>
        <w:t xml:space="preserve">Total deposits for this month: $300</w:t>
      </w:r>
    </w:p>
    <w:p w:rsidR="00000000" w:rsidDel="00000000" w:rsidP="00000000" w:rsidRDefault="00000000" w:rsidRPr="00000000" w14:paraId="00000016">
      <w:pPr>
        <w:rPr>
          <w:sz w:val="24"/>
          <w:szCs w:val="24"/>
        </w:rPr>
      </w:pPr>
      <w:r w:rsidDel="00000000" w:rsidR="00000000" w:rsidRPr="00000000">
        <w:rPr>
          <w:sz w:val="24"/>
          <w:szCs w:val="24"/>
          <w:rtl w:val="0"/>
        </w:rPr>
        <w:t xml:space="preserve">Total withdrawals for this month: $0</w:t>
      </w:r>
    </w:p>
    <w:p w:rsidR="00000000" w:rsidDel="00000000" w:rsidP="00000000" w:rsidRDefault="00000000" w:rsidRPr="00000000" w14:paraId="00000017">
      <w:pPr>
        <w:rPr>
          <w:sz w:val="24"/>
          <w:szCs w:val="24"/>
        </w:rPr>
      </w:pPr>
      <w:r w:rsidDel="00000000" w:rsidR="00000000" w:rsidRPr="00000000">
        <w:rPr>
          <w:sz w:val="24"/>
          <w:szCs w:val="24"/>
          <w:rtl w:val="0"/>
        </w:rPr>
        <w:t xml:space="preserve">Interest received this month $1.44</w:t>
      </w:r>
    </w:p>
    <w:p w:rsidR="00000000" w:rsidDel="00000000" w:rsidP="00000000" w:rsidRDefault="00000000" w:rsidRPr="00000000" w14:paraId="00000018">
      <w:pPr>
        <w:rPr>
          <w:sz w:val="24"/>
          <w:szCs w:val="24"/>
        </w:rPr>
      </w:pPr>
      <w:r w:rsidDel="00000000" w:rsidR="00000000" w:rsidRPr="00000000">
        <w:rPr>
          <w:sz w:val="24"/>
          <w:szCs w:val="24"/>
          <w:rtl w:val="0"/>
        </w:rPr>
        <w:t xml:space="preserve">Ending month balance $1301.44</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Month 2</w:t>
      </w:r>
    </w:p>
    <w:p w:rsidR="00000000" w:rsidDel="00000000" w:rsidP="00000000" w:rsidRDefault="00000000" w:rsidRPr="00000000" w14:paraId="0000001B">
      <w:pPr>
        <w:rPr>
          <w:sz w:val="24"/>
          <w:szCs w:val="24"/>
        </w:rPr>
      </w:pPr>
      <w:r w:rsidDel="00000000" w:rsidR="00000000" w:rsidRPr="00000000">
        <w:rPr>
          <w:sz w:val="24"/>
          <w:szCs w:val="24"/>
          <w:rtl w:val="0"/>
        </w:rPr>
        <w:t xml:space="preserve">Total deposits for this month: $250</w:t>
      </w:r>
    </w:p>
    <w:p w:rsidR="00000000" w:rsidDel="00000000" w:rsidP="00000000" w:rsidRDefault="00000000" w:rsidRPr="00000000" w14:paraId="0000001C">
      <w:pPr>
        <w:rPr>
          <w:sz w:val="24"/>
          <w:szCs w:val="24"/>
        </w:rPr>
      </w:pPr>
      <w:r w:rsidDel="00000000" w:rsidR="00000000" w:rsidRPr="00000000">
        <w:rPr>
          <w:sz w:val="24"/>
          <w:szCs w:val="24"/>
          <w:rtl w:val="0"/>
        </w:rPr>
        <w:t xml:space="preserve">Total withdrawals for this month: $100</w:t>
      </w:r>
    </w:p>
    <w:p w:rsidR="00000000" w:rsidDel="00000000" w:rsidP="00000000" w:rsidRDefault="00000000" w:rsidRPr="00000000" w14:paraId="0000001D">
      <w:pPr>
        <w:rPr>
          <w:sz w:val="24"/>
          <w:szCs w:val="24"/>
        </w:rPr>
      </w:pPr>
      <w:r w:rsidDel="00000000" w:rsidR="00000000" w:rsidRPr="00000000">
        <w:rPr>
          <w:sz w:val="24"/>
          <w:szCs w:val="24"/>
          <w:rtl w:val="0"/>
        </w:rPr>
        <w:t xml:space="preserve">Interest received this month $1.72</w:t>
      </w:r>
    </w:p>
    <w:p w:rsidR="00000000" w:rsidDel="00000000" w:rsidP="00000000" w:rsidRDefault="00000000" w:rsidRPr="00000000" w14:paraId="0000001E">
      <w:pPr>
        <w:rPr>
          <w:sz w:val="24"/>
          <w:szCs w:val="24"/>
        </w:rPr>
      </w:pPr>
      <w:r w:rsidDel="00000000" w:rsidR="00000000" w:rsidRPr="00000000">
        <w:rPr>
          <w:sz w:val="24"/>
          <w:szCs w:val="24"/>
          <w:rtl w:val="0"/>
        </w:rPr>
        <w:t xml:space="preserve">Ending month balance $1453.16</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Month 3</w:t>
      </w:r>
    </w:p>
    <w:p w:rsidR="00000000" w:rsidDel="00000000" w:rsidP="00000000" w:rsidRDefault="00000000" w:rsidRPr="00000000" w14:paraId="00000021">
      <w:pPr>
        <w:rPr>
          <w:sz w:val="24"/>
          <w:szCs w:val="24"/>
        </w:rPr>
      </w:pPr>
      <w:r w:rsidDel="00000000" w:rsidR="00000000" w:rsidRPr="00000000">
        <w:rPr>
          <w:sz w:val="24"/>
          <w:szCs w:val="24"/>
          <w:rtl w:val="0"/>
        </w:rPr>
        <w:t xml:space="preserve">Total deposits for this month: $300</w:t>
      </w:r>
    </w:p>
    <w:p w:rsidR="00000000" w:rsidDel="00000000" w:rsidP="00000000" w:rsidRDefault="00000000" w:rsidRPr="00000000" w14:paraId="00000022">
      <w:pPr>
        <w:rPr>
          <w:sz w:val="24"/>
          <w:szCs w:val="24"/>
        </w:rPr>
      </w:pPr>
      <w:r w:rsidDel="00000000" w:rsidR="00000000" w:rsidRPr="00000000">
        <w:rPr>
          <w:sz w:val="24"/>
          <w:szCs w:val="24"/>
          <w:rtl w:val="0"/>
        </w:rPr>
        <w:t xml:space="preserve">Total withdrawals for this month: $0</w:t>
      </w:r>
    </w:p>
    <w:p w:rsidR="00000000" w:rsidDel="00000000" w:rsidP="00000000" w:rsidRDefault="00000000" w:rsidRPr="00000000" w14:paraId="00000023">
      <w:pPr>
        <w:rPr>
          <w:sz w:val="24"/>
          <w:szCs w:val="24"/>
        </w:rPr>
      </w:pPr>
      <w:r w:rsidDel="00000000" w:rsidR="00000000" w:rsidRPr="00000000">
        <w:rPr>
          <w:sz w:val="24"/>
          <w:szCs w:val="24"/>
          <w:rtl w:val="0"/>
        </w:rPr>
        <w:t xml:space="preserve">Interest received this month $2.00</w:t>
      </w:r>
    </w:p>
    <w:p w:rsidR="00000000" w:rsidDel="00000000" w:rsidP="00000000" w:rsidRDefault="00000000" w:rsidRPr="00000000" w14:paraId="00000024">
      <w:pPr>
        <w:rPr>
          <w:sz w:val="24"/>
          <w:szCs w:val="24"/>
        </w:rPr>
      </w:pPr>
      <w:r w:rsidDel="00000000" w:rsidR="00000000" w:rsidRPr="00000000">
        <w:rPr>
          <w:sz w:val="24"/>
          <w:szCs w:val="24"/>
          <w:rtl w:val="0"/>
        </w:rPr>
        <w:t xml:space="preserve">Ending month balance $1755.16</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Quarterly Savings Account Statement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Starting balance:      $   1000.00</w:t>
      </w:r>
    </w:p>
    <w:p w:rsidR="00000000" w:rsidDel="00000000" w:rsidP="00000000" w:rsidRDefault="00000000" w:rsidRPr="00000000" w14:paraId="00000029">
      <w:pPr>
        <w:rPr>
          <w:sz w:val="24"/>
          <w:szCs w:val="24"/>
        </w:rPr>
      </w:pPr>
      <w:r w:rsidDel="00000000" w:rsidR="00000000" w:rsidRPr="00000000">
        <w:rPr>
          <w:sz w:val="24"/>
          <w:szCs w:val="24"/>
          <w:rtl w:val="0"/>
        </w:rPr>
        <w:t xml:space="preserve">Total deposits:        + $    850.00</w:t>
      </w:r>
    </w:p>
    <w:p w:rsidR="00000000" w:rsidDel="00000000" w:rsidP="00000000" w:rsidRDefault="00000000" w:rsidRPr="00000000" w14:paraId="0000002A">
      <w:pPr>
        <w:rPr>
          <w:sz w:val="24"/>
          <w:szCs w:val="24"/>
        </w:rPr>
      </w:pPr>
      <w:r w:rsidDel="00000000" w:rsidR="00000000" w:rsidRPr="00000000">
        <w:rPr>
          <w:sz w:val="24"/>
          <w:szCs w:val="24"/>
          <w:rtl w:val="0"/>
        </w:rPr>
        <w:t xml:space="preserve">Total withdrawals:   - $    100.00</w:t>
      </w:r>
    </w:p>
    <w:p w:rsidR="00000000" w:rsidDel="00000000" w:rsidP="00000000" w:rsidRDefault="00000000" w:rsidRPr="00000000" w14:paraId="0000002B">
      <w:pPr>
        <w:rPr>
          <w:sz w:val="24"/>
          <w:szCs w:val="24"/>
        </w:rPr>
      </w:pPr>
      <w:r w:rsidDel="00000000" w:rsidR="00000000" w:rsidRPr="00000000">
        <w:rPr>
          <w:sz w:val="24"/>
          <w:szCs w:val="24"/>
          <w:rtl w:val="0"/>
        </w:rPr>
        <w:t xml:space="preserve">Total interest:         + $        5.16</w:t>
      </w:r>
    </w:p>
    <w:p w:rsidR="00000000" w:rsidDel="00000000" w:rsidP="00000000" w:rsidRDefault="00000000" w:rsidRPr="00000000" w14:paraId="0000002C">
      <w:pPr>
        <w:rPr>
          <w:sz w:val="24"/>
          <w:szCs w:val="24"/>
        </w:rPr>
      </w:pPr>
      <w:r w:rsidDel="00000000" w:rsidR="00000000" w:rsidRPr="00000000">
        <w:rPr>
          <w:sz w:val="24"/>
          <w:szCs w:val="24"/>
          <w:rtl w:val="0"/>
        </w:rPr>
        <w:tab/>
        <w:tab/>
        <w:tab/>
        <w:t xml:space="preserve">________</w:t>
      </w:r>
    </w:p>
    <w:p w:rsidR="00000000" w:rsidDel="00000000" w:rsidP="00000000" w:rsidRDefault="00000000" w:rsidRPr="00000000" w14:paraId="0000002D">
      <w:pPr>
        <w:rPr>
          <w:sz w:val="24"/>
          <w:szCs w:val="24"/>
        </w:rPr>
      </w:pPr>
      <w:r w:rsidDel="00000000" w:rsidR="00000000" w:rsidRPr="00000000">
        <w:rPr>
          <w:sz w:val="24"/>
          <w:szCs w:val="24"/>
          <w:rtl w:val="0"/>
        </w:rPr>
        <w:t xml:space="preserve">Ending balance:       $   1755.16</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Repl.it Code Link: </w:t>
      </w:r>
      <w:hyperlink r:id="rId7">
        <w:r w:rsidDel="00000000" w:rsidR="00000000" w:rsidRPr="00000000">
          <w:rPr>
            <w:color w:val="1155cc"/>
            <w:u w:val="single"/>
            <w:rtl w:val="0"/>
          </w:rPr>
          <w:t xml:space="preserve">https://repl.it/@MartianSpaceFox/Savings-Account-Balance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//Group # 4 Savings Account Balance</w:t>
      </w:r>
    </w:p>
    <w:p w:rsidR="00000000" w:rsidDel="00000000" w:rsidP="00000000" w:rsidRDefault="00000000" w:rsidRPr="00000000" w14:paraId="00000035">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iostream</w:t>
      </w:r>
      <w:r w:rsidDel="00000000" w:rsidR="00000000" w:rsidRPr="00000000">
        <w:rPr>
          <w:rFonts w:ascii="Consolas" w:cs="Consolas" w:eastAsia="Consolas" w:hAnsi="Consolas"/>
          <w:color w:val="0000ff"/>
          <w:sz w:val="21"/>
          <w:szCs w:val="21"/>
          <w:rtl w:val="0"/>
        </w:rPr>
        <w:t xml:space="preserve">&gt;</w:t>
      </w:r>
    </w:p>
    <w:p w:rsidR="00000000" w:rsidDel="00000000" w:rsidP="00000000" w:rsidRDefault="00000000" w:rsidRPr="00000000" w14:paraId="00000036">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sz w:val="21"/>
          <w:szCs w:val="21"/>
          <w:rtl w:val="0"/>
        </w:rPr>
        <w:t xml:space="preserve"> std;</w:t>
      </w:r>
    </w:p>
    <w:p w:rsidR="00000000" w:rsidDel="00000000" w:rsidP="00000000" w:rsidRDefault="00000000" w:rsidRPr="00000000" w14:paraId="00000038">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main() {</w:t>
      </w:r>
    </w:p>
    <w:p w:rsidR="00000000" w:rsidDel="00000000" w:rsidP="00000000" w:rsidRDefault="00000000" w:rsidRPr="00000000" w14:paraId="0000003A">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Add Global variables below</w:t>
      </w:r>
    </w:p>
    <w:p w:rsidR="00000000" w:rsidDel="00000000" w:rsidP="00000000" w:rsidRDefault="00000000" w:rsidRPr="00000000" w14:paraId="0000003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startingBal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annualInterestRate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monthlyInterestRate = annualInterestRate / </w:t>
      </w:r>
      <w:r w:rsidDel="00000000" w:rsidR="00000000" w:rsidRPr="00000000">
        <w:rPr>
          <w:rFonts w:ascii="Consolas" w:cs="Consolas" w:eastAsia="Consolas" w:hAnsi="Consolas"/>
          <w:color w:val="09885a"/>
          <w:sz w:val="21"/>
          <w:szCs w:val="21"/>
          <w:rtl w:val="0"/>
        </w:rPr>
        <w:t xml:space="preserve">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F">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mOneDeposit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mOneWithdrawal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mOneInterestRec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mOneEndBal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4">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mTwoDeposit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mTwoWithdrawal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mTwoInterestRec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mTwoEndBal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9">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mThreeDeposit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mThreeWithdrawal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mThreeInterestRec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mThreeEndBal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E">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totalDeposits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totalWithdrawals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totalInterest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endingBal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3">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starting balance on the account: "</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startingBal;</w:t>
      </w:r>
    </w:p>
    <w:p w:rsidR="00000000" w:rsidDel="00000000" w:rsidP="00000000" w:rsidRDefault="00000000" w:rsidRPr="00000000" w14:paraId="0000005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annual interest rate on the account (e.g. .04) : "</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annualInterestRate;</w:t>
      </w:r>
    </w:p>
    <w:p w:rsidR="00000000" w:rsidDel="00000000" w:rsidP="00000000" w:rsidRDefault="00000000" w:rsidRPr="00000000" w14:paraId="0000005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059">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Section 1 - Zach</w:t>
      </w:r>
    </w:p>
    <w:p w:rsidR="00000000" w:rsidDel="00000000" w:rsidP="00000000" w:rsidRDefault="00000000" w:rsidRPr="00000000" w14:paraId="0000005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Output/Input Values</w:t>
      </w:r>
    </w:p>
    <w:p w:rsidR="00000000" w:rsidDel="00000000" w:rsidP="00000000" w:rsidRDefault="00000000" w:rsidRPr="00000000" w14:paraId="0000005C">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Month 1</w:t>
      </w:r>
    </w:p>
    <w:p w:rsidR="00000000" w:rsidDel="00000000" w:rsidP="00000000" w:rsidRDefault="00000000" w:rsidRPr="00000000" w14:paraId="0000005D">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deposits for this month: $300</w:t>
      </w:r>
    </w:p>
    <w:p w:rsidR="00000000" w:rsidDel="00000000" w:rsidP="00000000" w:rsidRDefault="00000000" w:rsidRPr="00000000" w14:paraId="0000005E">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withdrawals for this month: $0</w:t>
      </w:r>
    </w:p>
    <w:p w:rsidR="00000000" w:rsidDel="00000000" w:rsidP="00000000" w:rsidRDefault="00000000" w:rsidRPr="00000000" w14:paraId="0000005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Interest received this month $1.44</w:t>
      </w:r>
    </w:p>
    <w:p w:rsidR="00000000" w:rsidDel="00000000" w:rsidP="00000000" w:rsidRDefault="00000000" w:rsidRPr="00000000" w14:paraId="0000006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Ending month balance $1301.44</w:t>
      </w:r>
    </w:p>
    <w:p w:rsidR="00000000" w:rsidDel="00000000" w:rsidP="00000000" w:rsidRDefault="00000000" w:rsidRPr="00000000" w14:paraId="0000006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 Output*/</w:t>
      </w:r>
    </w:p>
    <w:p w:rsidR="00000000" w:rsidDel="00000000" w:rsidP="00000000" w:rsidRDefault="00000000" w:rsidRPr="00000000" w14:paraId="00000062">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3">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//cout &lt;&lt; " ";</w:t>
      </w:r>
    </w:p>
    <w:p w:rsidR="00000000" w:rsidDel="00000000" w:rsidP="00000000" w:rsidRDefault="00000000" w:rsidRPr="00000000" w14:paraId="0000006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//cin &gt;&gt; ;</w:t>
      </w:r>
    </w:p>
    <w:p w:rsidR="00000000" w:rsidDel="00000000" w:rsidP="00000000" w:rsidRDefault="00000000" w:rsidRPr="00000000" w14:paraId="00000065">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Input Validation goes here,  to not accept negative numbers. To be added after the input line for this month's total deposit amounts.*/</w:t>
      </w:r>
    </w:p>
    <w:p w:rsidR="00000000" w:rsidDel="00000000" w:rsidP="00000000" w:rsidRDefault="00000000" w:rsidRPr="00000000" w14:paraId="00000066">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//cout &lt;&lt; " ";</w:t>
      </w:r>
    </w:p>
    <w:p w:rsidR="00000000" w:rsidDel="00000000" w:rsidP="00000000" w:rsidRDefault="00000000" w:rsidRPr="00000000" w14:paraId="0000006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//cin &gt;&gt; ;</w:t>
      </w:r>
    </w:p>
    <w:p w:rsidR="00000000" w:rsidDel="00000000" w:rsidP="00000000" w:rsidRDefault="00000000" w:rsidRPr="00000000" w14:paraId="00000069">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Input Validation goes here, to not accept negative numbers or numbers greater than the balance after deposits added. To be added after the input line for this month's total deposit amounts.*/</w:t>
      </w:r>
    </w:p>
    <w:p w:rsidR="00000000" w:rsidDel="00000000" w:rsidP="00000000" w:rsidRDefault="00000000" w:rsidRPr="00000000" w14:paraId="0000006A">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Math goes here to calculate the months interest.  monthlyInterestRate * monthOneAverage = monthOneInterestAmount, then add monthOneInterestAmount to currentBal.*/</w:t>
      </w:r>
    </w:p>
    <w:p w:rsidR="00000000" w:rsidDel="00000000" w:rsidP="00000000" w:rsidRDefault="00000000" w:rsidRPr="00000000" w14:paraId="0000006C">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D">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E">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Team mate #2 (Christian)</w:t>
      </w:r>
    </w:p>
    <w:p w:rsidR="00000000" w:rsidDel="00000000" w:rsidP="00000000" w:rsidRDefault="00000000" w:rsidRPr="00000000" w14:paraId="0000006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Output/Input Values</w:t>
      </w:r>
    </w:p>
    <w:p w:rsidR="00000000" w:rsidDel="00000000" w:rsidP="00000000" w:rsidRDefault="00000000" w:rsidRPr="00000000" w14:paraId="0000007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Month 2</w:t>
      </w:r>
    </w:p>
    <w:p w:rsidR="00000000" w:rsidDel="00000000" w:rsidP="00000000" w:rsidRDefault="00000000" w:rsidRPr="00000000" w14:paraId="0000007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deposits for this month: $250</w:t>
      </w:r>
    </w:p>
    <w:p w:rsidR="00000000" w:rsidDel="00000000" w:rsidP="00000000" w:rsidRDefault="00000000" w:rsidRPr="00000000" w14:paraId="00000072">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withdrawals for this month: $100</w:t>
      </w:r>
    </w:p>
    <w:p w:rsidR="00000000" w:rsidDel="00000000" w:rsidP="00000000" w:rsidRDefault="00000000" w:rsidRPr="00000000" w14:paraId="00000073">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Interest received this month $1.72</w:t>
      </w:r>
    </w:p>
    <w:p w:rsidR="00000000" w:rsidDel="00000000" w:rsidP="00000000" w:rsidRDefault="00000000" w:rsidRPr="00000000" w14:paraId="0000007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Ending month balance $1453.16</w:t>
      </w:r>
    </w:p>
    <w:p w:rsidR="00000000" w:rsidDel="00000000" w:rsidP="00000000" w:rsidRDefault="00000000" w:rsidRPr="00000000" w14:paraId="00000075">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6">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 Output*/</w:t>
      </w:r>
    </w:p>
    <w:p w:rsidR="00000000" w:rsidDel="00000000" w:rsidP="00000000" w:rsidRDefault="00000000" w:rsidRPr="00000000" w14:paraId="00000077">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//cout &lt;&lt; " ";</w:t>
      </w:r>
    </w:p>
    <w:p w:rsidR="00000000" w:rsidDel="00000000" w:rsidP="00000000" w:rsidRDefault="00000000" w:rsidRPr="00000000" w14:paraId="00000079">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//cin &gt;&gt; ;</w:t>
      </w:r>
    </w:p>
    <w:p w:rsidR="00000000" w:rsidDel="00000000" w:rsidP="00000000" w:rsidRDefault="00000000" w:rsidRPr="00000000" w14:paraId="0000007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Input Validation goes here,  to not accept negative numbers. To be added after the input line for this month's total deposit amounts.*/</w:t>
      </w:r>
    </w:p>
    <w:p w:rsidR="00000000" w:rsidDel="00000000" w:rsidP="00000000" w:rsidRDefault="00000000" w:rsidRPr="00000000" w14:paraId="0000007B">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//cout &lt;&lt; " ";</w:t>
      </w:r>
    </w:p>
    <w:p w:rsidR="00000000" w:rsidDel="00000000" w:rsidP="00000000" w:rsidRDefault="00000000" w:rsidRPr="00000000" w14:paraId="0000007D">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//cin &gt;&gt; ;</w:t>
      </w:r>
    </w:p>
    <w:p w:rsidR="00000000" w:rsidDel="00000000" w:rsidP="00000000" w:rsidRDefault="00000000" w:rsidRPr="00000000" w14:paraId="0000007E">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Input Validation goes here, to not accept negative numbers or numbers greater than the balance after deposits added. To be added after the input line for this month's total deposit amounts.*/</w:t>
      </w:r>
    </w:p>
    <w:p w:rsidR="00000000" w:rsidDel="00000000" w:rsidP="00000000" w:rsidRDefault="00000000" w:rsidRPr="00000000" w14:paraId="0000007F">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Math goes here to calculate the months interest.  monthlyInterestRate * monthOneAverage = monthOneInterestAmount, then add monthOneInterestAmount to currentBal.*/</w:t>
      </w:r>
    </w:p>
    <w:p w:rsidR="00000000" w:rsidDel="00000000" w:rsidP="00000000" w:rsidRDefault="00000000" w:rsidRPr="00000000" w14:paraId="00000081">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3">
      <w:pPr>
        <w:shd w:fill="fffffe" w:val="clear"/>
        <w:spacing w:line="325.71428571428567" w:lineRule="auto"/>
        <w:rPr>
          <w:rFonts w:ascii="Consolas" w:cs="Consolas" w:eastAsia="Consolas" w:hAnsi="Consolas"/>
          <w:color w:val="aaaaaa"/>
          <w:sz w:val="21"/>
          <w:szCs w:val="21"/>
        </w:rPr>
      </w:pPr>
      <w:r w:rsidDel="00000000" w:rsidR="00000000" w:rsidRPr="00000000">
        <w:rPr>
          <w:rtl w:val="0"/>
        </w:rPr>
      </w:r>
    </w:p>
    <w:p w:rsidR="00000000" w:rsidDel="00000000" w:rsidP="00000000" w:rsidRDefault="00000000" w:rsidRPr="00000000" w14:paraId="0000008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Team mate #3(Gel)</w:t>
      </w:r>
    </w:p>
    <w:p w:rsidR="00000000" w:rsidDel="00000000" w:rsidP="00000000" w:rsidRDefault="00000000" w:rsidRPr="00000000" w14:paraId="00000085">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Output/Input Values</w:t>
      </w:r>
    </w:p>
    <w:p w:rsidR="00000000" w:rsidDel="00000000" w:rsidP="00000000" w:rsidRDefault="00000000" w:rsidRPr="00000000" w14:paraId="00000086">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Month 3</w:t>
      </w:r>
    </w:p>
    <w:p w:rsidR="00000000" w:rsidDel="00000000" w:rsidP="00000000" w:rsidRDefault="00000000" w:rsidRPr="00000000" w14:paraId="00000087">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deposits for this month: $300</w:t>
      </w:r>
    </w:p>
    <w:p w:rsidR="00000000" w:rsidDel="00000000" w:rsidP="00000000" w:rsidRDefault="00000000" w:rsidRPr="00000000" w14:paraId="0000008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withdrawals for this month: $0</w:t>
      </w:r>
    </w:p>
    <w:p w:rsidR="00000000" w:rsidDel="00000000" w:rsidP="00000000" w:rsidRDefault="00000000" w:rsidRPr="00000000" w14:paraId="00000089">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Interest received this month $2.00</w:t>
      </w:r>
    </w:p>
    <w:p w:rsidR="00000000" w:rsidDel="00000000" w:rsidP="00000000" w:rsidRDefault="00000000" w:rsidRPr="00000000" w14:paraId="0000008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Ending month balance $1755.16</w:t>
      </w:r>
    </w:p>
    <w:p w:rsidR="00000000" w:rsidDel="00000000" w:rsidP="00000000" w:rsidRDefault="00000000" w:rsidRPr="00000000" w14:paraId="0000008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 Output*/</w:t>
      </w:r>
    </w:p>
    <w:p w:rsidR="00000000" w:rsidDel="00000000" w:rsidP="00000000" w:rsidRDefault="00000000" w:rsidRPr="00000000" w14:paraId="0000008C">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D">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//cout &lt;&lt; " ";</w:t>
      </w:r>
    </w:p>
    <w:p w:rsidR="00000000" w:rsidDel="00000000" w:rsidP="00000000" w:rsidRDefault="00000000" w:rsidRPr="00000000" w14:paraId="0000008E">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//cin &gt;&gt; ;</w:t>
      </w:r>
    </w:p>
    <w:p w:rsidR="00000000" w:rsidDel="00000000" w:rsidP="00000000" w:rsidRDefault="00000000" w:rsidRPr="00000000" w14:paraId="0000008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Input Validation goes here,  to not accept negative numbers. To be added after the input line for this month's total deposit amounts.*/</w:t>
      </w:r>
    </w:p>
    <w:p w:rsidR="00000000" w:rsidDel="00000000" w:rsidP="00000000" w:rsidRDefault="00000000" w:rsidRPr="00000000" w14:paraId="00000090">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//cout &lt;&lt; " ";</w:t>
      </w:r>
    </w:p>
    <w:p w:rsidR="00000000" w:rsidDel="00000000" w:rsidP="00000000" w:rsidRDefault="00000000" w:rsidRPr="00000000" w14:paraId="00000092">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//cin &gt;&gt; ;</w:t>
      </w:r>
    </w:p>
    <w:p w:rsidR="00000000" w:rsidDel="00000000" w:rsidP="00000000" w:rsidRDefault="00000000" w:rsidRPr="00000000" w14:paraId="00000093">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Input Validation goes here, to not accept negative numbers or numbers greater than the balance after deposits added. To be added after the input line for this month's total deposit amounts.*/</w:t>
      </w:r>
    </w:p>
    <w:p w:rsidR="00000000" w:rsidDel="00000000" w:rsidP="00000000" w:rsidRDefault="00000000" w:rsidRPr="00000000" w14:paraId="00000095">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6">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Math goes here to calculate the months interest.  monthlyInterestRate * monthOneAverage = monthOneInterestAmount, then add monthOneInterestAmount to currentBal.*/</w:t>
      </w:r>
    </w:p>
    <w:p w:rsidR="00000000" w:rsidDel="00000000" w:rsidP="00000000" w:rsidRDefault="00000000" w:rsidRPr="00000000" w14:paraId="00000097">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8">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9">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Jessica’s Section</w:t>
      </w:r>
    </w:p>
    <w:p w:rsidR="00000000" w:rsidDel="00000000" w:rsidP="00000000" w:rsidRDefault="00000000" w:rsidRPr="00000000" w14:paraId="0000009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Output/Input Values</w:t>
      </w:r>
    </w:p>
    <w:p w:rsidR="00000000" w:rsidDel="00000000" w:rsidP="00000000" w:rsidRDefault="00000000" w:rsidRPr="00000000" w14:paraId="0000009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Quarterly Savings Account Statement</w:t>
      </w:r>
    </w:p>
    <w:p w:rsidR="00000000" w:rsidDel="00000000" w:rsidP="00000000" w:rsidRDefault="00000000" w:rsidRPr="00000000" w14:paraId="0000009C">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D">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Starting balance:      $   1000.00</w:t>
      </w:r>
    </w:p>
    <w:p w:rsidR="00000000" w:rsidDel="00000000" w:rsidP="00000000" w:rsidRDefault="00000000" w:rsidRPr="00000000" w14:paraId="0000009E">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deposits:        + $    850.00</w:t>
      </w:r>
    </w:p>
    <w:p w:rsidR="00000000" w:rsidDel="00000000" w:rsidP="00000000" w:rsidRDefault="00000000" w:rsidRPr="00000000" w14:paraId="0000009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withdrawals:   - $    100.00</w:t>
      </w:r>
    </w:p>
    <w:p w:rsidR="00000000" w:rsidDel="00000000" w:rsidP="00000000" w:rsidRDefault="00000000" w:rsidRPr="00000000" w14:paraId="000000A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interest:         + $        5.16</w:t>
      </w:r>
    </w:p>
    <w:p w:rsidR="00000000" w:rsidDel="00000000" w:rsidP="00000000" w:rsidRDefault="00000000" w:rsidRPr="00000000" w14:paraId="000000A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________</w:t>
      </w:r>
    </w:p>
    <w:p w:rsidR="00000000" w:rsidDel="00000000" w:rsidP="00000000" w:rsidRDefault="00000000" w:rsidRPr="00000000" w14:paraId="000000A2">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Ending balance:       $   1755.16</w:t>
      </w:r>
    </w:p>
    <w:p w:rsidR="00000000" w:rsidDel="00000000" w:rsidP="00000000" w:rsidRDefault="00000000" w:rsidRPr="00000000" w14:paraId="000000A3">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 Output*/</w:t>
      </w:r>
    </w:p>
    <w:p w:rsidR="00000000" w:rsidDel="00000000" w:rsidP="00000000" w:rsidRDefault="00000000" w:rsidRPr="00000000" w14:paraId="000000A4">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"Quarterly Savings Account Statement "</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0A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0A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"Starting balance:          $  "</w:t>
      </w:r>
      <w:r w:rsidDel="00000000" w:rsidR="00000000" w:rsidRPr="00000000">
        <w:rPr>
          <w:rFonts w:ascii="Consolas" w:cs="Consolas" w:eastAsia="Consolas" w:hAnsi="Consolas"/>
          <w:sz w:val="21"/>
          <w:szCs w:val="21"/>
          <w:rtl w:val="0"/>
        </w:rPr>
        <w:t xml:space="preserve"> &lt;&lt; startingBal &lt;&lt; endl;</w:t>
      </w:r>
    </w:p>
    <w:p w:rsidR="00000000" w:rsidDel="00000000" w:rsidP="00000000" w:rsidRDefault="00000000" w:rsidRPr="00000000" w14:paraId="000000A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deposits:              + $     "</w:t>
      </w:r>
      <w:r w:rsidDel="00000000" w:rsidR="00000000" w:rsidRPr="00000000">
        <w:rPr>
          <w:rFonts w:ascii="Consolas" w:cs="Consolas" w:eastAsia="Consolas" w:hAnsi="Consolas"/>
          <w:sz w:val="21"/>
          <w:szCs w:val="21"/>
          <w:rtl w:val="0"/>
        </w:rPr>
        <w:t xml:space="preserve"> &lt;&lt; totalDeposits &lt;&lt; endl;</w:t>
      </w:r>
    </w:p>
    <w:p w:rsidR="00000000" w:rsidDel="00000000" w:rsidP="00000000" w:rsidRDefault="00000000" w:rsidRPr="00000000" w14:paraId="000000A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withdrawals:          - $     "</w:t>
      </w:r>
      <w:r w:rsidDel="00000000" w:rsidR="00000000" w:rsidRPr="00000000">
        <w:rPr>
          <w:rFonts w:ascii="Consolas" w:cs="Consolas" w:eastAsia="Consolas" w:hAnsi="Consolas"/>
          <w:sz w:val="21"/>
          <w:szCs w:val="21"/>
          <w:rtl w:val="0"/>
        </w:rPr>
        <w:t xml:space="preserve"> &lt;&lt; totalWithdrawals &lt;&lt; endl;</w:t>
      </w:r>
    </w:p>
    <w:p w:rsidR="00000000" w:rsidDel="00000000" w:rsidP="00000000" w:rsidRDefault="00000000" w:rsidRPr="00000000" w14:paraId="000000A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interest:             + $     "</w:t>
      </w:r>
      <w:r w:rsidDel="00000000" w:rsidR="00000000" w:rsidRPr="00000000">
        <w:rPr>
          <w:rFonts w:ascii="Consolas" w:cs="Consolas" w:eastAsia="Consolas" w:hAnsi="Consolas"/>
          <w:sz w:val="21"/>
          <w:szCs w:val="21"/>
          <w:rtl w:val="0"/>
        </w:rPr>
        <w:t xml:space="preserve">&lt;&lt; totalInterest &lt;&lt; endl;</w:t>
      </w:r>
    </w:p>
    <w:p w:rsidR="00000000" w:rsidDel="00000000" w:rsidP="00000000" w:rsidRDefault="00000000" w:rsidRPr="00000000" w14:paraId="000000A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w:t>
        <w:tab/>
        <w:t xml:space="preserve">            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0A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cout&lt;&lt; </w:t>
      </w:r>
      <w:r w:rsidDel="00000000" w:rsidR="00000000" w:rsidRPr="00000000">
        <w:rPr>
          <w:rFonts w:ascii="Consolas" w:cs="Consolas" w:eastAsia="Consolas" w:hAnsi="Consolas"/>
          <w:color w:val="a31515"/>
          <w:sz w:val="21"/>
          <w:szCs w:val="21"/>
          <w:rtl w:val="0"/>
        </w:rPr>
        <w:t xml:space="preserve">"Ending balance:              $      "</w:t>
      </w:r>
      <w:r w:rsidDel="00000000" w:rsidR="00000000" w:rsidRPr="00000000">
        <w:rPr>
          <w:rFonts w:ascii="Consolas" w:cs="Consolas" w:eastAsia="Consolas" w:hAnsi="Consolas"/>
          <w:sz w:val="21"/>
          <w:szCs w:val="21"/>
          <w:rtl w:val="0"/>
        </w:rPr>
        <w:t xml:space="preserve"> &lt;&lt; endingBal &lt;&lt; endl;</w:t>
      </w:r>
    </w:p>
    <w:p w:rsidR="00000000" w:rsidDel="00000000" w:rsidP="00000000" w:rsidRDefault="00000000" w:rsidRPr="00000000" w14:paraId="000000AD">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F">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#include &lt;iostream&gt;</w:t>
      </w:r>
    </w:p>
    <w:p w:rsidR="00000000" w:rsidDel="00000000" w:rsidP="00000000" w:rsidRDefault="00000000" w:rsidRPr="00000000" w14:paraId="000000CE">
      <w:pPr>
        <w:rPr/>
      </w:pPr>
      <w:r w:rsidDel="00000000" w:rsidR="00000000" w:rsidRPr="00000000">
        <w:rPr>
          <w:rtl w:val="0"/>
        </w:rPr>
        <w:t xml:space="preserve">#include &lt;iomanip&gt;</w:t>
      </w:r>
    </w:p>
    <w:p w:rsidR="00000000" w:rsidDel="00000000" w:rsidP="00000000" w:rsidRDefault="00000000" w:rsidRPr="00000000" w14:paraId="000000CF">
      <w:pPr>
        <w:rPr/>
      </w:pPr>
      <w:r w:rsidDel="00000000" w:rsidR="00000000" w:rsidRPr="00000000">
        <w:rPr>
          <w:rtl w:val="0"/>
        </w:rPr>
        <w:t xml:space="preserve">using namespace std;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int main()</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    float startingBalance, endingBalance, monthlyDeposit, monthlyWithdrawal, annualInterestRate, interestForTheMonth;</w:t>
      </w:r>
    </w:p>
    <w:p w:rsidR="00000000" w:rsidDel="00000000" w:rsidP="00000000" w:rsidRDefault="00000000" w:rsidRPr="00000000" w14:paraId="000000D4">
      <w:pPr>
        <w:rPr/>
      </w:pPr>
      <w:r w:rsidDel="00000000" w:rsidR="00000000" w:rsidRPr="00000000">
        <w:rPr>
          <w:rtl w:val="0"/>
        </w:rPr>
        <w:t xml:space="preserve">    float balance, totalDeposits, totalWithdrawals, totalInterest;</w:t>
      </w:r>
    </w:p>
    <w:p w:rsidR="00000000" w:rsidDel="00000000" w:rsidP="00000000" w:rsidRDefault="00000000" w:rsidRPr="00000000" w14:paraId="000000D5">
      <w:pPr>
        <w:rPr/>
      </w:pPr>
      <w:r w:rsidDel="00000000" w:rsidR="00000000" w:rsidRPr="00000000">
        <w:rPr>
          <w:rtl w:val="0"/>
        </w:rPr>
        <w:t xml:space="preserve">    float monthlyInterestRate;</w:t>
      </w:r>
    </w:p>
    <w:p w:rsidR="00000000" w:rsidDel="00000000" w:rsidP="00000000" w:rsidRDefault="00000000" w:rsidRPr="00000000" w14:paraId="000000D6">
      <w:pPr>
        <w:rPr/>
      </w:pPr>
      <w:r w:rsidDel="00000000" w:rsidR="00000000" w:rsidRPr="00000000">
        <w:rPr>
          <w:rtl w:val="0"/>
        </w:rPr>
        <w:t xml:space="preserve">    const string ACCOUNTTYPE = "savings";</w:t>
      </w:r>
    </w:p>
    <w:p w:rsidR="00000000" w:rsidDel="00000000" w:rsidP="00000000" w:rsidRDefault="00000000" w:rsidRPr="00000000" w14:paraId="000000D7">
      <w:pPr>
        <w:rPr/>
      </w:pPr>
      <w:r w:rsidDel="00000000" w:rsidR="00000000" w:rsidRPr="00000000">
        <w:rPr>
          <w:rtl w:val="0"/>
        </w:rPr>
        <w:t xml:space="preserve">    const int MONTHS = 3;</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cout &lt;&lt; "This program calculates the balance of a " &lt;&lt; ACCOUNTTYPE &lt;&lt; " account at the end of a " &lt;&lt; MONTHS &lt;&lt; " month period." &lt;&lt; endl;</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cout &lt;&lt; "Enter the starting balance on the account: ";</w:t>
      </w:r>
    </w:p>
    <w:p w:rsidR="00000000" w:rsidDel="00000000" w:rsidP="00000000" w:rsidRDefault="00000000" w:rsidRPr="00000000" w14:paraId="000000DD">
      <w:pPr>
        <w:rPr/>
      </w:pPr>
      <w:r w:rsidDel="00000000" w:rsidR="00000000" w:rsidRPr="00000000">
        <w:rPr>
          <w:rtl w:val="0"/>
        </w:rPr>
        <w:t xml:space="preserve">    cin &gt;&gt; startingBalance;</w:t>
      </w:r>
    </w:p>
    <w:p w:rsidR="00000000" w:rsidDel="00000000" w:rsidP="00000000" w:rsidRDefault="00000000" w:rsidRPr="00000000" w14:paraId="000000DE">
      <w:pPr>
        <w:rPr/>
      </w:pPr>
      <w:r w:rsidDel="00000000" w:rsidR="00000000" w:rsidRPr="00000000">
        <w:rPr>
          <w:rtl w:val="0"/>
        </w:rPr>
        <w:t xml:space="preserve">    while (startingBalance &lt; 0){</w:t>
      </w:r>
    </w:p>
    <w:p w:rsidR="00000000" w:rsidDel="00000000" w:rsidP="00000000" w:rsidRDefault="00000000" w:rsidRPr="00000000" w14:paraId="000000DF">
      <w:pPr>
        <w:rPr/>
      </w:pPr>
      <w:r w:rsidDel="00000000" w:rsidR="00000000" w:rsidRPr="00000000">
        <w:rPr>
          <w:rtl w:val="0"/>
        </w:rPr>
        <w:t xml:space="preserve">        cout &lt;&lt; "Invalid amount!" &lt;&lt; endl;</w:t>
      </w:r>
    </w:p>
    <w:p w:rsidR="00000000" w:rsidDel="00000000" w:rsidP="00000000" w:rsidRDefault="00000000" w:rsidRPr="00000000" w14:paraId="000000E0">
      <w:pPr>
        <w:rPr/>
      </w:pPr>
      <w:r w:rsidDel="00000000" w:rsidR="00000000" w:rsidRPr="00000000">
        <w:rPr>
          <w:rtl w:val="0"/>
        </w:rPr>
        <w:t xml:space="preserve">        cout &lt;&lt; "Please enter a positive starting balance on the savings account: ";</w:t>
      </w:r>
    </w:p>
    <w:p w:rsidR="00000000" w:rsidDel="00000000" w:rsidP="00000000" w:rsidRDefault="00000000" w:rsidRPr="00000000" w14:paraId="000000E1">
      <w:pPr>
        <w:rPr/>
      </w:pPr>
      <w:r w:rsidDel="00000000" w:rsidR="00000000" w:rsidRPr="00000000">
        <w:rPr>
          <w:rtl w:val="0"/>
        </w:rPr>
        <w:t xml:space="preserve">        cin &gt;&gt; startingBalance;</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cout &lt;&lt; "Enter the annual interest rate on the account: ";</w:t>
      </w:r>
    </w:p>
    <w:p w:rsidR="00000000" w:rsidDel="00000000" w:rsidP="00000000" w:rsidRDefault="00000000" w:rsidRPr="00000000" w14:paraId="000000E4">
      <w:pPr>
        <w:rPr/>
      </w:pPr>
      <w:r w:rsidDel="00000000" w:rsidR="00000000" w:rsidRPr="00000000">
        <w:rPr>
          <w:rtl w:val="0"/>
        </w:rPr>
        <w:t xml:space="preserve">    </w:t>
      </w:r>
      <w:commentRangeStart w:id="0"/>
      <w:r w:rsidDel="00000000" w:rsidR="00000000" w:rsidRPr="00000000">
        <w:rPr>
          <w:rtl w:val="0"/>
        </w:rPr>
        <w:t xml:space="preserve">cin &gt;&gt; annualInterestRate;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//assign startingBalance to a balance so we won't touch the starting balance when computing inside the for loop</w:t>
      </w:r>
    </w:p>
    <w:p w:rsidR="00000000" w:rsidDel="00000000" w:rsidP="00000000" w:rsidRDefault="00000000" w:rsidRPr="00000000" w14:paraId="000000E6">
      <w:pPr>
        <w:rPr/>
      </w:pPr>
      <w:r w:rsidDel="00000000" w:rsidR="00000000" w:rsidRPr="00000000">
        <w:rPr>
          <w:rtl w:val="0"/>
        </w:rPr>
        <w:t xml:space="preserve">    balance = startingBalance;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for(int i = 0; i &lt; MONTHS; i++){</w:t>
      </w:r>
    </w:p>
    <w:p w:rsidR="00000000" w:rsidDel="00000000" w:rsidP="00000000" w:rsidRDefault="00000000" w:rsidRPr="00000000" w14:paraId="000000E9">
      <w:pPr>
        <w:rPr/>
      </w:pPr>
      <w:r w:rsidDel="00000000" w:rsidR="00000000" w:rsidRPr="00000000">
        <w:rPr>
          <w:rtl w:val="0"/>
        </w:rPr>
        <w:t xml:space="preserve">        cout &lt;&lt; "Enter total amount deposited into the account for month " &lt;&lt; (i+1) &lt;&lt; ": ";</w:t>
      </w:r>
    </w:p>
    <w:p w:rsidR="00000000" w:rsidDel="00000000" w:rsidP="00000000" w:rsidRDefault="00000000" w:rsidRPr="00000000" w14:paraId="000000EA">
      <w:pPr>
        <w:rPr/>
      </w:pPr>
      <w:r w:rsidDel="00000000" w:rsidR="00000000" w:rsidRPr="00000000">
        <w:rPr>
          <w:rtl w:val="0"/>
        </w:rPr>
        <w:t xml:space="preserve">        cin &gt;&gt; monthlyDeposit;</w:t>
      </w:r>
    </w:p>
    <w:p w:rsidR="00000000" w:rsidDel="00000000" w:rsidP="00000000" w:rsidRDefault="00000000" w:rsidRPr="00000000" w14:paraId="000000EB">
      <w:pPr>
        <w:rPr/>
      </w:pPr>
      <w:r w:rsidDel="00000000" w:rsidR="00000000" w:rsidRPr="00000000">
        <w:rPr>
          <w:rtl w:val="0"/>
        </w:rPr>
        <w:t xml:space="preserve">        while (monthlyDeposit &lt; 0){</w:t>
      </w:r>
    </w:p>
    <w:p w:rsidR="00000000" w:rsidDel="00000000" w:rsidP="00000000" w:rsidRDefault="00000000" w:rsidRPr="00000000" w14:paraId="000000EC">
      <w:pPr>
        <w:rPr/>
      </w:pPr>
      <w:r w:rsidDel="00000000" w:rsidR="00000000" w:rsidRPr="00000000">
        <w:rPr>
          <w:rtl w:val="0"/>
        </w:rPr>
        <w:t xml:space="preserve">            cout &lt;&lt; "Invalid amount!" &lt;&lt; endl;</w:t>
      </w:r>
    </w:p>
    <w:p w:rsidR="00000000" w:rsidDel="00000000" w:rsidP="00000000" w:rsidRDefault="00000000" w:rsidRPr="00000000" w14:paraId="000000ED">
      <w:pPr>
        <w:rPr/>
      </w:pPr>
      <w:r w:rsidDel="00000000" w:rsidR="00000000" w:rsidRPr="00000000">
        <w:rPr>
          <w:rtl w:val="0"/>
        </w:rPr>
        <w:t xml:space="preserve">            cout &lt;&lt; "Please enter positive amount" &lt;&lt; endl;</w:t>
      </w:r>
    </w:p>
    <w:p w:rsidR="00000000" w:rsidDel="00000000" w:rsidP="00000000" w:rsidRDefault="00000000" w:rsidRPr="00000000" w14:paraId="000000EE">
      <w:pPr>
        <w:rPr/>
      </w:pPr>
      <w:r w:rsidDel="00000000" w:rsidR="00000000" w:rsidRPr="00000000">
        <w:rPr>
          <w:rtl w:val="0"/>
        </w:rPr>
        <w:t xml:space="preserve">            cout &lt;&lt; "Enter total amount deposited into the account for month " &lt;&lt; (i+1) &lt;&lt; ": ";</w:t>
      </w:r>
    </w:p>
    <w:p w:rsidR="00000000" w:rsidDel="00000000" w:rsidP="00000000" w:rsidRDefault="00000000" w:rsidRPr="00000000" w14:paraId="000000EF">
      <w:pPr>
        <w:rPr/>
      </w:pPr>
      <w:r w:rsidDel="00000000" w:rsidR="00000000" w:rsidRPr="00000000">
        <w:rPr>
          <w:rtl w:val="0"/>
        </w:rPr>
        <w:t xml:space="preserve">            cin &gt;&gt; monthlyDeposit;</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//this will be helpful for the summary later to add up all the deposits from each month</w:t>
      </w:r>
    </w:p>
    <w:p w:rsidR="00000000" w:rsidDel="00000000" w:rsidP="00000000" w:rsidRDefault="00000000" w:rsidRPr="00000000" w14:paraId="000000F3">
      <w:pPr>
        <w:rPr/>
      </w:pPr>
      <w:r w:rsidDel="00000000" w:rsidR="00000000" w:rsidRPr="00000000">
        <w:rPr>
          <w:rtl w:val="0"/>
        </w:rPr>
        <w:t xml:space="preserve">        totalDeposits = totalDeposits + monthlyDeposit; </w:t>
      </w:r>
    </w:p>
    <w:p w:rsidR="00000000" w:rsidDel="00000000" w:rsidP="00000000" w:rsidRDefault="00000000" w:rsidRPr="00000000" w14:paraId="000000F4">
      <w:pPr>
        <w:rPr/>
      </w:pPr>
      <w:r w:rsidDel="00000000" w:rsidR="00000000" w:rsidRPr="00000000">
        <w:rPr>
          <w:rtl w:val="0"/>
        </w:rPr>
        <w:t xml:space="preserve">        //to add up current deposit to starting balance for that month</w:t>
      </w:r>
    </w:p>
    <w:p w:rsidR="00000000" w:rsidDel="00000000" w:rsidP="00000000" w:rsidRDefault="00000000" w:rsidRPr="00000000" w14:paraId="000000F5">
      <w:pPr>
        <w:rPr/>
      </w:pPr>
      <w:r w:rsidDel="00000000" w:rsidR="00000000" w:rsidRPr="00000000">
        <w:rPr>
          <w:rtl w:val="0"/>
        </w:rPr>
        <w:t xml:space="preserve">        balance += monthlyDeposit;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if(balance &lt; 0){</w:t>
      </w:r>
    </w:p>
    <w:p w:rsidR="00000000" w:rsidDel="00000000" w:rsidP="00000000" w:rsidRDefault="00000000" w:rsidRPr="00000000" w14:paraId="000000F8">
      <w:pPr>
        <w:rPr/>
      </w:pPr>
      <w:r w:rsidDel="00000000" w:rsidR="00000000" w:rsidRPr="00000000">
        <w:rPr>
          <w:rtl w:val="0"/>
        </w:rPr>
        <w:t xml:space="preserve">            cout &lt;&lt; "Starting balance is less than 0.";</w:t>
      </w:r>
    </w:p>
    <w:p w:rsidR="00000000" w:rsidDel="00000000" w:rsidP="00000000" w:rsidRDefault="00000000" w:rsidRPr="00000000" w14:paraId="000000F9">
      <w:pPr>
        <w:rPr/>
      </w:pPr>
      <w:r w:rsidDel="00000000" w:rsidR="00000000" w:rsidRPr="00000000">
        <w:rPr>
          <w:rtl w:val="0"/>
        </w:rPr>
        <w:t xml:space="preserve">            break;</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cout &lt;&lt; "Enter total amount withdrawn from account for month " &lt;&lt; (i+1) &lt;&lt; ": ";</w:t>
      </w:r>
    </w:p>
    <w:p w:rsidR="00000000" w:rsidDel="00000000" w:rsidP="00000000" w:rsidRDefault="00000000" w:rsidRPr="00000000" w14:paraId="000000FD">
      <w:pPr>
        <w:rPr/>
      </w:pPr>
      <w:r w:rsidDel="00000000" w:rsidR="00000000" w:rsidRPr="00000000">
        <w:rPr>
          <w:rtl w:val="0"/>
        </w:rPr>
        <w:t xml:space="preserve">        cin &gt;&gt; monthlyWithdrawal;</w:t>
      </w:r>
    </w:p>
    <w:p w:rsidR="00000000" w:rsidDel="00000000" w:rsidP="00000000" w:rsidRDefault="00000000" w:rsidRPr="00000000" w14:paraId="000000FE">
      <w:pPr>
        <w:rPr/>
      </w:pPr>
      <w:r w:rsidDel="00000000" w:rsidR="00000000" w:rsidRPr="00000000">
        <w:rPr>
          <w:rtl w:val="0"/>
        </w:rPr>
        <w:t xml:space="preserve">        while(monthlyWithdrawal &lt; 0){</w:t>
      </w:r>
    </w:p>
    <w:p w:rsidR="00000000" w:rsidDel="00000000" w:rsidP="00000000" w:rsidRDefault="00000000" w:rsidRPr="00000000" w14:paraId="000000FF">
      <w:pPr>
        <w:rPr/>
      </w:pPr>
      <w:r w:rsidDel="00000000" w:rsidR="00000000" w:rsidRPr="00000000">
        <w:rPr>
          <w:rtl w:val="0"/>
        </w:rPr>
        <w:t xml:space="preserve">            cout &lt;&lt; "Invalid amount!" &lt;&lt; endl;</w:t>
      </w:r>
    </w:p>
    <w:p w:rsidR="00000000" w:rsidDel="00000000" w:rsidP="00000000" w:rsidRDefault="00000000" w:rsidRPr="00000000" w14:paraId="00000100">
      <w:pPr>
        <w:rPr/>
      </w:pPr>
      <w:r w:rsidDel="00000000" w:rsidR="00000000" w:rsidRPr="00000000">
        <w:rPr>
          <w:rtl w:val="0"/>
        </w:rPr>
        <w:t xml:space="preserve">            cout &lt;&lt; "Enter total amount withdrawn from account for month " &lt;&lt; (i+1) &lt;&lt; ": ";</w:t>
      </w:r>
    </w:p>
    <w:p w:rsidR="00000000" w:rsidDel="00000000" w:rsidP="00000000" w:rsidRDefault="00000000" w:rsidRPr="00000000" w14:paraId="00000101">
      <w:pPr>
        <w:rPr/>
      </w:pPr>
      <w:r w:rsidDel="00000000" w:rsidR="00000000" w:rsidRPr="00000000">
        <w:rPr>
          <w:rtl w:val="0"/>
        </w:rPr>
        <w:t xml:space="preserve">            cin &gt;&gt; monthlyWithdrawal;</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//this will be helpful for the summary later to add up all the withdrawals from each month</w:t>
      </w:r>
    </w:p>
    <w:p w:rsidR="00000000" w:rsidDel="00000000" w:rsidP="00000000" w:rsidRDefault="00000000" w:rsidRPr="00000000" w14:paraId="00000105">
      <w:pPr>
        <w:rPr/>
      </w:pPr>
      <w:r w:rsidDel="00000000" w:rsidR="00000000" w:rsidRPr="00000000">
        <w:rPr>
          <w:rtl w:val="0"/>
        </w:rPr>
        <w:t xml:space="preserve">        totalWithdrawals = totalWithdrawals + monthlyWithdrawal; </w:t>
      </w:r>
    </w:p>
    <w:p w:rsidR="00000000" w:rsidDel="00000000" w:rsidP="00000000" w:rsidRDefault="00000000" w:rsidRPr="00000000" w14:paraId="00000106">
      <w:pPr>
        <w:rPr/>
      </w:pPr>
      <w:r w:rsidDel="00000000" w:rsidR="00000000" w:rsidRPr="00000000">
        <w:rPr>
          <w:rtl w:val="0"/>
        </w:rPr>
        <w:t xml:space="preserve">        //to get the ending balance for the month</w:t>
      </w:r>
    </w:p>
    <w:p w:rsidR="00000000" w:rsidDel="00000000" w:rsidP="00000000" w:rsidRDefault="00000000" w:rsidRPr="00000000" w14:paraId="00000107">
      <w:pPr>
        <w:rPr/>
      </w:pPr>
      <w:r w:rsidDel="00000000" w:rsidR="00000000" w:rsidRPr="00000000">
        <w:rPr>
          <w:rtl w:val="0"/>
        </w:rPr>
        <w:t xml:space="preserve">        balance -= monthlyWithdrawal;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if (balance &lt; 0){</w:t>
      </w:r>
    </w:p>
    <w:p w:rsidR="00000000" w:rsidDel="00000000" w:rsidP="00000000" w:rsidRDefault="00000000" w:rsidRPr="00000000" w14:paraId="0000010A">
      <w:pPr>
        <w:rPr/>
      </w:pPr>
      <w:r w:rsidDel="00000000" w:rsidR="00000000" w:rsidRPr="00000000">
        <w:rPr>
          <w:rtl w:val="0"/>
        </w:rPr>
        <w:t xml:space="preserve">            cout &lt;&lt; "Ending balance is less than 0" &lt;&lt; endl;</w:t>
      </w:r>
    </w:p>
    <w:p w:rsidR="00000000" w:rsidDel="00000000" w:rsidP="00000000" w:rsidRDefault="00000000" w:rsidRPr="00000000" w14:paraId="0000010B">
      <w:pPr>
        <w:rPr/>
      </w:pPr>
      <w:r w:rsidDel="00000000" w:rsidR="00000000" w:rsidRPr="00000000">
        <w:rPr>
          <w:rtl w:val="0"/>
        </w:rPr>
        <w:t xml:space="preserve">            break;</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monthlyInterestRate = annualInterestRate/12;</w:t>
      </w:r>
    </w:p>
    <w:p w:rsidR="00000000" w:rsidDel="00000000" w:rsidP="00000000" w:rsidRDefault="00000000" w:rsidRPr="00000000" w14:paraId="0000010E">
      <w:pPr>
        <w:rPr/>
      </w:pPr>
      <w:r w:rsidDel="00000000" w:rsidR="00000000" w:rsidRPr="00000000">
        <w:rPr>
          <w:rtl w:val="0"/>
        </w:rPr>
        <w:t xml:space="preserve">        interestForTheMonth = monthlyInterestRate*balance;</w:t>
      </w:r>
    </w:p>
    <w:p w:rsidR="00000000" w:rsidDel="00000000" w:rsidP="00000000" w:rsidRDefault="00000000" w:rsidRPr="00000000" w14:paraId="0000010F">
      <w:pPr>
        <w:rPr/>
      </w:pPr>
      <w:r w:rsidDel="00000000" w:rsidR="00000000" w:rsidRPr="00000000">
        <w:rPr>
          <w:rtl w:val="0"/>
        </w:rPr>
        <w:t xml:space="preserve">        balance = balance + interestForTheMonth;</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if (balance &lt; 0){</w:t>
      </w:r>
    </w:p>
    <w:p w:rsidR="00000000" w:rsidDel="00000000" w:rsidP="00000000" w:rsidRDefault="00000000" w:rsidRPr="00000000" w14:paraId="00000112">
      <w:pPr>
        <w:rPr/>
      </w:pPr>
      <w:r w:rsidDel="00000000" w:rsidR="00000000" w:rsidRPr="00000000">
        <w:rPr>
          <w:rtl w:val="0"/>
        </w:rPr>
        <w:t xml:space="preserve">            break;</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totalInterest = totalInterest + interestForTheMonth;// !!TODO(interest is adding an extra month) </w:t>
      </w:r>
    </w:p>
    <w:p w:rsidR="00000000" w:rsidDel="00000000" w:rsidP="00000000" w:rsidRDefault="00000000" w:rsidRPr="00000000" w14:paraId="00000115">
      <w:pPr>
        <w:rPr/>
      </w:pPr>
      <w:r w:rsidDel="00000000" w:rsidR="00000000" w:rsidRPr="00000000">
        <w:rPr>
          <w:rtl w:val="0"/>
        </w:rPr>
        <w:t xml:space="preserve">        cout &lt;&lt; "total interest" &lt;&lt; totalInterest;</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 // end of for loop</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if(balance &lt; 0){</w:t>
      </w:r>
    </w:p>
    <w:p w:rsidR="00000000" w:rsidDel="00000000" w:rsidP="00000000" w:rsidRDefault="00000000" w:rsidRPr="00000000" w14:paraId="0000011A">
      <w:pPr>
        <w:rPr/>
      </w:pPr>
      <w:r w:rsidDel="00000000" w:rsidR="00000000" w:rsidRPr="00000000">
        <w:rPr>
          <w:rtl w:val="0"/>
        </w:rPr>
        <w:t xml:space="preserve">        cout &lt;&lt; "Account has a negative balance";</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else{</w:t>
      </w:r>
    </w:p>
    <w:p w:rsidR="00000000" w:rsidDel="00000000" w:rsidP="00000000" w:rsidRDefault="00000000" w:rsidRPr="00000000" w14:paraId="0000011D">
      <w:pPr>
        <w:rPr/>
      </w:pPr>
      <w:r w:rsidDel="00000000" w:rsidR="00000000" w:rsidRPr="00000000">
        <w:rPr>
          <w:rtl w:val="0"/>
        </w:rPr>
        <w:t xml:space="preserve">        cout &lt;&lt; setprecision(2);</w:t>
      </w:r>
    </w:p>
    <w:p w:rsidR="00000000" w:rsidDel="00000000" w:rsidP="00000000" w:rsidRDefault="00000000" w:rsidRPr="00000000" w14:paraId="0000011E">
      <w:pPr>
        <w:rPr/>
      </w:pPr>
      <w:r w:rsidDel="00000000" w:rsidR="00000000" w:rsidRPr="00000000">
        <w:rPr>
          <w:rtl w:val="0"/>
        </w:rPr>
        <w:t xml:space="preserve">        cout &lt;&lt; "Quarterly Savings Account Statement " &lt;&lt; endl;</w:t>
      </w:r>
    </w:p>
    <w:p w:rsidR="00000000" w:rsidDel="00000000" w:rsidP="00000000" w:rsidRDefault="00000000" w:rsidRPr="00000000" w14:paraId="0000011F">
      <w:pPr>
        <w:rPr/>
      </w:pPr>
      <w:r w:rsidDel="00000000" w:rsidR="00000000" w:rsidRPr="00000000">
        <w:rPr>
          <w:rtl w:val="0"/>
        </w:rPr>
        <w:t xml:space="preserve">        cout &lt;&lt; endl;</w:t>
      </w:r>
    </w:p>
    <w:p w:rsidR="00000000" w:rsidDel="00000000" w:rsidP="00000000" w:rsidRDefault="00000000" w:rsidRPr="00000000" w14:paraId="00000120">
      <w:pPr>
        <w:rPr/>
      </w:pPr>
      <w:r w:rsidDel="00000000" w:rsidR="00000000" w:rsidRPr="00000000">
        <w:rPr>
          <w:rtl w:val="0"/>
        </w:rPr>
        <w:t xml:space="preserve">        cout &lt;&lt; "Starting balance:          $" &lt;&lt; startingBalance &lt;&lt; endl;</w:t>
      </w:r>
    </w:p>
    <w:p w:rsidR="00000000" w:rsidDel="00000000" w:rsidP="00000000" w:rsidRDefault="00000000" w:rsidRPr="00000000" w14:paraId="00000121">
      <w:pPr>
        <w:rPr/>
      </w:pPr>
      <w:r w:rsidDel="00000000" w:rsidR="00000000" w:rsidRPr="00000000">
        <w:rPr>
          <w:rtl w:val="0"/>
        </w:rPr>
        <w:t xml:space="preserve">        cout &lt;&lt; "Total deposits:            $" &lt;&lt; totalDeposits &lt;&lt; endl;</w:t>
      </w:r>
    </w:p>
    <w:p w:rsidR="00000000" w:rsidDel="00000000" w:rsidP="00000000" w:rsidRDefault="00000000" w:rsidRPr="00000000" w14:paraId="00000122">
      <w:pPr>
        <w:rPr/>
      </w:pPr>
      <w:r w:rsidDel="00000000" w:rsidR="00000000" w:rsidRPr="00000000">
        <w:rPr>
          <w:rtl w:val="0"/>
        </w:rPr>
        <w:t xml:space="preserve">        cout &lt;&lt; "Total withdrawals:         $" &lt;&lt;"("&lt;&lt;totalWithdrawals &lt;&lt;")" &lt;&lt; endl;</w:t>
      </w:r>
    </w:p>
    <w:p w:rsidR="00000000" w:rsidDel="00000000" w:rsidP="00000000" w:rsidRDefault="00000000" w:rsidRPr="00000000" w14:paraId="00000123">
      <w:pPr>
        <w:rPr/>
      </w:pPr>
      <w:r w:rsidDel="00000000" w:rsidR="00000000" w:rsidRPr="00000000">
        <w:rPr>
          <w:rtl w:val="0"/>
        </w:rPr>
        <w:t xml:space="preserve">        cout &lt;&lt; "Total interest:            $"&lt;&lt; totalInterest &lt;&lt; endl; // !!TODO(interest is adding an extra month) </w:t>
      </w:r>
    </w:p>
    <w:p w:rsidR="00000000" w:rsidDel="00000000" w:rsidP="00000000" w:rsidRDefault="00000000" w:rsidRPr="00000000" w14:paraId="00000124">
      <w:pPr>
        <w:rPr/>
      </w:pPr>
      <w:r w:rsidDel="00000000" w:rsidR="00000000" w:rsidRPr="00000000">
        <w:rPr>
          <w:rtl w:val="0"/>
        </w:rPr>
        <w:t xml:space="preserve">        cout &lt;&lt; "  </w:t>
        <w:tab/>
        <w:t xml:space="preserve">            __________" &lt;&lt; endl;</w:t>
      </w:r>
    </w:p>
    <w:p w:rsidR="00000000" w:rsidDel="00000000" w:rsidP="00000000" w:rsidRDefault="00000000" w:rsidRPr="00000000" w14:paraId="00000125">
      <w:pPr>
        <w:rPr/>
      </w:pPr>
      <w:r w:rsidDel="00000000" w:rsidR="00000000" w:rsidRPr="00000000">
        <w:rPr>
          <w:rtl w:val="0"/>
        </w:rPr>
        <w:t xml:space="preserve">        cout&lt;&lt; "Ending balance:             $" &lt;&lt; balance &lt;&lt; endl;</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return 0;</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Jess Section Update to be merged.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Jessica’s Section</w:t>
      </w:r>
    </w:p>
    <w:p w:rsidR="00000000" w:rsidDel="00000000" w:rsidP="00000000" w:rsidRDefault="00000000" w:rsidRPr="00000000" w14:paraId="0000013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Output/Input Values</w:t>
      </w:r>
    </w:p>
    <w:p w:rsidR="00000000" w:rsidDel="00000000" w:rsidP="00000000" w:rsidRDefault="00000000" w:rsidRPr="00000000" w14:paraId="00000132">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Quarterly Savings Account Statement</w:t>
      </w:r>
    </w:p>
    <w:p w:rsidR="00000000" w:rsidDel="00000000" w:rsidP="00000000" w:rsidRDefault="00000000" w:rsidRPr="00000000" w14:paraId="00000133">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Starting balance:      $   1000.00</w:t>
      </w:r>
    </w:p>
    <w:p w:rsidR="00000000" w:rsidDel="00000000" w:rsidP="00000000" w:rsidRDefault="00000000" w:rsidRPr="00000000" w14:paraId="00000135">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deposits:        + $    850.00</w:t>
      </w:r>
    </w:p>
    <w:p w:rsidR="00000000" w:rsidDel="00000000" w:rsidP="00000000" w:rsidRDefault="00000000" w:rsidRPr="00000000" w14:paraId="00000136">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withdrawals:   - $    100.00</w:t>
      </w:r>
    </w:p>
    <w:p w:rsidR="00000000" w:rsidDel="00000000" w:rsidP="00000000" w:rsidRDefault="00000000" w:rsidRPr="00000000" w14:paraId="00000137">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Total interest:         + $        5.16</w:t>
      </w:r>
    </w:p>
    <w:p w:rsidR="00000000" w:rsidDel="00000000" w:rsidP="00000000" w:rsidRDefault="00000000" w:rsidRPr="00000000" w14:paraId="0000013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________</w:t>
      </w:r>
    </w:p>
    <w:p w:rsidR="00000000" w:rsidDel="00000000" w:rsidP="00000000" w:rsidRDefault="00000000" w:rsidRPr="00000000" w14:paraId="00000139">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Ending balance:       $   1755.16</w:t>
      </w:r>
    </w:p>
    <w:p w:rsidR="00000000" w:rsidDel="00000000" w:rsidP="00000000" w:rsidRDefault="00000000" w:rsidRPr="00000000" w14:paraId="0000013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 Output*/</w:t>
      </w:r>
    </w:p>
    <w:p w:rsidR="00000000" w:rsidDel="00000000" w:rsidP="00000000" w:rsidRDefault="00000000" w:rsidRPr="00000000" w14:paraId="0000013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(month &gt; </w:t>
      </w:r>
      <w:r w:rsidDel="00000000" w:rsidR="00000000" w:rsidRPr="00000000">
        <w:rPr>
          <w:rFonts w:ascii="Consolas" w:cs="Consolas" w:eastAsia="Consolas" w:hAnsi="Consolas"/>
          <w:color w:val="09885a"/>
          <w:sz w:val="21"/>
          <w:szCs w:val="21"/>
          <w:rtl w:val="0"/>
        </w:rPr>
        <w:t xml:space="preserve">11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string monthName= </w:t>
      </w:r>
      <w:r w:rsidDel="00000000" w:rsidR="00000000" w:rsidRPr="00000000">
        <w:rPr>
          <w:rFonts w:ascii="Consolas" w:cs="Consolas" w:eastAsia="Consolas" w:hAnsi="Consolas"/>
          <w:color w:val="a31515"/>
          <w:sz w:val="21"/>
          <w:szCs w:val="21"/>
          <w:rtl w:val="0"/>
        </w:rPr>
        <w:t xml:space="preserve">"Annually"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D">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monthName &lt;&lt; </w:t>
      </w:r>
      <w:r w:rsidDel="00000000" w:rsidR="00000000" w:rsidRPr="00000000">
        <w:rPr>
          <w:rFonts w:ascii="Consolas" w:cs="Consolas" w:eastAsia="Consolas" w:hAnsi="Consolas"/>
          <w:color w:val="a31515"/>
          <w:sz w:val="21"/>
          <w:szCs w:val="21"/>
          <w:rtl w:val="0"/>
        </w:rPr>
        <w:t xml:space="preserve">" Savings Account Statement "</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13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14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"Starting balance:          $  "</w:t>
      </w:r>
      <w:r w:rsidDel="00000000" w:rsidR="00000000" w:rsidRPr="00000000">
        <w:rPr>
          <w:rFonts w:ascii="Consolas" w:cs="Consolas" w:eastAsia="Consolas" w:hAnsi="Consolas"/>
          <w:sz w:val="21"/>
          <w:szCs w:val="21"/>
          <w:rtl w:val="0"/>
        </w:rPr>
        <w:t xml:space="preserve"> &lt;&lt; startingBal &lt;&lt; endl;</w:t>
      </w:r>
    </w:p>
    <w:p w:rsidR="00000000" w:rsidDel="00000000" w:rsidP="00000000" w:rsidRDefault="00000000" w:rsidRPr="00000000" w14:paraId="0000014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deposits:              + $     "</w:t>
      </w:r>
      <w:r w:rsidDel="00000000" w:rsidR="00000000" w:rsidRPr="00000000">
        <w:rPr>
          <w:rFonts w:ascii="Consolas" w:cs="Consolas" w:eastAsia="Consolas" w:hAnsi="Consolas"/>
          <w:sz w:val="21"/>
          <w:szCs w:val="21"/>
          <w:rtl w:val="0"/>
        </w:rPr>
        <w:t xml:space="preserve"> &lt;&lt; totalDeposits &lt;&lt; endl;</w:t>
      </w:r>
    </w:p>
    <w:p w:rsidR="00000000" w:rsidDel="00000000" w:rsidP="00000000" w:rsidRDefault="00000000" w:rsidRPr="00000000" w14:paraId="0000014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withdrawals:          - $     "</w:t>
      </w:r>
      <w:r w:rsidDel="00000000" w:rsidR="00000000" w:rsidRPr="00000000">
        <w:rPr>
          <w:rFonts w:ascii="Consolas" w:cs="Consolas" w:eastAsia="Consolas" w:hAnsi="Consolas"/>
          <w:sz w:val="21"/>
          <w:szCs w:val="21"/>
          <w:rtl w:val="0"/>
        </w:rPr>
        <w:t xml:space="preserve"> &lt;&lt; totalWithdrawals &lt;&lt; endl;</w:t>
      </w:r>
    </w:p>
    <w:p w:rsidR="00000000" w:rsidDel="00000000" w:rsidP="00000000" w:rsidRDefault="00000000" w:rsidRPr="00000000" w14:paraId="0000014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interest:             + $     "</w:t>
      </w:r>
      <w:r w:rsidDel="00000000" w:rsidR="00000000" w:rsidRPr="00000000">
        <w:rPr>
          <w:rFonts w:ascii="Consolas" w:cs="Consolas" w:eastAsia="Consolas" w:hAnsi="Consolas"/>
          <w:sz w:val="21"/>
          <w:szCs w:val="21"/>
          <w:rtl w:val="0"/>
        </w:rPr>
        <w:t xml:space="preserve">&lt;&lt; totalInterest &lt;&lt; endl;</w:t>
      </w:r>
    </w:p>
    <w:p w:rsidR="00000000" w:rsidDel="00000000" w:rsidP="00000000" w:rsidRDefault="00000000" w:rsidRPr="00000000" w14:paraId="0000014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  </w:t>
        <w:tab/>
        <w:t xml:space="preserve">            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14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cout&lt;&lt; </w:t>
      </w:r>
      <w:r w:rsidDel="00000000" w:rsidR="00000000" w:rsidRPr="00000000">
        <w:rPr>
          <w:rFonts w:ascii="Consolas" w:cs="Consolas" w:eastAsia="Consolas" w:hAnsi="Consolas"/>
          <w:color w:val="a31515"/>
          <w:sz w:val="21"/>
          <w:szCs w:val="21"/>
          <w:rtl w:val="0"/>
        </w:rPr>
        <w:t xml:space="preserve">"Ending balance:              $      "</w:t>
      </w:r>
      <w:r w:rsidDel="00000000" w:rsidR="00000000" w:rsidRPr="00000000">
        <w:rPr>
          <w:rFonts w:ascii="Consolas" w:cs="Consolas" w:eastAsia="Consolas" w:hAnsi="Consolas"/>
          <w:sz w:val="21"/>
          <w:szCs w:val="21"/>
          <w:rtl w:val="0"/>
        </w:rPr>
        <w:t xml:space="preserve"> &lt;&lt; endingBal &lt;&lt; endl;</w:t>
      </w:r>
    </w:p>
    <w:p w:rsidR="00000000" w:rsidDel="00000000" w:rsidP="00000000" w:rsidRDefault="00000000" w:rsidRPr="00000000" w14:paraId="0000014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7">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month &lt;&lt;</w:t>
      </w:r>
      <w:r w:rsidDel="00000000" w:rsidR="00000000" w:rsidRPr="00000000">
        <w:rPr>
          <w:rFonts w:ascii="Consolas" w:cs="Consolas" w:eastAsia="Consolas" w:hAnsi="Consolas"/>
          <w:color w:val="a31515"/>
          <w:sz w:val="21"/>
          <w:szCs w:val="21"/>
          <w:rtl w:val="0"/>
        </w:rPr>
        <w:t xml:space="preserve">" Month Savings Account Statement "</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14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14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"Starting balance:          $  "</w:t>
      </w:r>
      <w:r w:rsidDel="00000000" w:rsidR="00000000" w:rsidRPr="00000000">
        <w:rPr>
          <w:rFonts w:ascii="Consolas" w:cs="Consolas" w:eastAsia="Consolas" w:hAnsi="Consolas"/>
          <w:sz w:val="21"/>
          <w:szCs w:val="21"/>
          <w:rtl w:val="0"/>
        </w:rPr>
        <w:t xml:space="preserve"> &lt;&lt; startingBal &lt;&lt; endl;</w:t>
      </w:r>
    </w:p>
    <w:p w:rsidR="00000000" w:rsidDel="00000000" w:rsidP="00000000" w:rsidRDefault="00000000" w:rsidRPr="00000000" w14:paraId="0000014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deposits:              + $     "</w:t>
      </w:r>
      <w:r w:rsidDel="00000000" w:rsidR="00000000" w:rsidRPr="00000000">
        <w:rPr>
          <w:rFonts w:ascii="Consolas" w:cs="Consolas" w:eastAsia="Consolas" w:hAnsi="Consolas"/>
          <w:sz w:val="21"/>
          <w:szCs w:val="21"/>
          <w:rtl w:val="0"/>
        </w:rPr>
        <w:t xml:space="preserve"> &lt;&lt; totalDeposits &lt;&lt; endl;</w:t>
      </w:r>
    </w:p>
    <w:p w:rsidR="00000000" w:rsidDel="00000000" w:rsidP="00000000" w:rsidRDefault="00000000" w:rsidRPr="00000000" w14:paraId="0000014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withdrawals:          - $     "</w:t>
      </w:r>
      <w:r w:rsidDel="00000000" w:rsidR="00000000" w:rsidRPr="00000000">
        <w:rPr>
          <w:rFonts w:ascii="Consolas" w:cs="Consolas" w:eastAsia="Consolas" w:hAnsi="Consolas"/>
          <w:sz w:val="21"/>
          <w:szCs w:val="21"/>
          <w:rtl w:val="0"/>
        </w:rPr>
        <w:t xml:space="preserve"> &lt;&lt; totalWithdrawals &lt;&lt; endl;</w:t>
      </w:r>
    </w:p>
    <w:p w:rsidR="00000000" w:rsidDel="00000000" w:rsidP="00000000" w:rsidRDefault="00000000" w:rsidRPr="00000000" w14:paraId="0000014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interest:             + $     "</w:t>
      </w:r>
      <w:r w:rsidDel="00000000" w:rsidR="00000000" w:rsidRPr="00000000">
        <w:rPr>
          <w:rFonts w:ascii="Consolas" w:cs="Consolas" w:eastAsia="Consolas" w:hAnsi="Consolas"/>
          <w:sz w:val="21"/>
          <w:szCs w:val="21"/>
          <w:rtl w:val="0"/>
        </w:rPr>
        <w:t xml:space="preserve">&lt;&lt; totalInterest &lt;&lt; endl;</w:t>
      </w:r>
    </w:p>
    <w:p w:rsidR="00000000" w:rsidDel="00000000" w:rsidP="00000000" w:rsidRDefault="00000000" w:rsidRPr="00000000" w14:paraId="0000014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  </w:t>
        <w:tab/>
        <w:t xml:space="preserve">            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14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cout&lt;&lt; </w:t>
      </w:r>
      <w:r w:rsidDel="00000000" w:rsidR="00000000" w:rsidRPr="00000000">
        <w:rPr>
          <w:rFonts w:ascii="Consolas" w:cs="Consolas" w:eastAsia="Consolas" w:hAnsi="Consolas"/>
          <w:color w:val="a31515"/>
          <w:sz w:val="21"/>
          <w:szCs w:val="21"/>
          <w:rtl w:val="0"/>
        </w:rPr>
        <w:t xml:space="preserve">"Ending balance:              $      "</w:t>
      </w:r>
      <w:r w:rsidDel="00000000" w:rsidR="00000000" w:rsidRPr="00000000">
        <w:rPr>
          <w:rFonts w:ascii="Consolas" w:cs="Consolas" w:eastAsia="Consolas" w:hAnsi="Consolas"/>
          <w:sz w:val="21"/>
          <w:szCs w:val="21"/>
          <w:rtl w:val="0"/>
        </w:rPr>
        <w:t xml:space="preserve"> &lt;&lt; endingBal &lt;&lt; endl;</w:t>
      </w:r>
    </w:p>
    <w:p w:rsidR="00000000" w:rsidDel="00000000" w:rsidP="00000000" w:rsidRDefault="00000000" w:rsidRPr="00000000" w14:paraId="00000150">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2">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pStyle w:val="Title"/>
        <w:rPr/>
      </w:pPr>
      <w:bookmarkStart w:colFirst="0" w:colLast="0" w:name="_j5avsr6tcohw" w:id="0"/>
      <w:bookmarkEnd w:id="0"/>
      <w:r w:rsidDel="00000000" w:rsidR="00000000" w:rsidRPr="00000000">
        <w:rPr>
          <w:rtl w:val="0"/>
        </w:rPr>
      </w:r>
    </w:p>
    <w:p w:rsidR="00000000" w:rsidDel="00000000" w:rsidP="00000000" w:rsidRDefault="00000000" w:rsidRPr="00000000" w14:paraId="00000157">
      <w:pPr>
        <w:pStyle w:val="Title"/>
        <w:rPr/>
      </w:pPr>
      <w:bookmarkStart w:colFirst="0" w:colLast="0" w:name="_rdkm8je4eimg" w:id="1"/>
      <w:bookmarkEnd w:id="1"/>
      <w:r w:rsidDel="00000000" w:rsidR="00000000" w:rsidRPr="00000000">
        <w:rPr>
          <w:rtl w:val="0"/>
        </w:rPr>
      </w:r>
    </w:p>
    <w:p w:rsidR="00000000" w:rsidDel="00000000" w:rsidP="00000000" w:rsidRDefault="00000000" w:rsidRPr="00000000" w14:paraId="00000158">
      <w:pPr>
        <w:pStyle w:val="Title"/>
        <w:rPr/>
      </w:pPr>
      <w:bookmarkStart w:colFirst="0" w:colLast="0" w:name="_m953p3pfpw9x" w:id="2"/>
      <w:bookmarkEnd w:id="2"/>
      <w:r w:rsidDel="00000000" w:rsidR="00000000" w:rsidRPr="00000000">
        <w:rPr>
          <w:rtl w:val="0"/>
        </w:rPr>
      </w:r>
    </w:p>
    <w:p w:rsidR="00000000" w:rsidDel="00000000" w:rsidP="00000000" w:rsidRDefault="00000000" w:rsidRPr="00000000" w14:paraId="00000159">
      <w:pPr>
        <w:pStyle w:val="Title"/>
        <w:rPr/>
      </w:pPr>
      <w:bookmarkStart w:colFirst="0" w:colLast="0" w:name="_9qj23i93wfkj" w:id="3"/>
      <w:bookmarkEnd w:id="3"/>
      <w:r w:rsidDel="00000000" w:rsidR="00000000" w:rsidRPr="00000000">
        <w:rPr>
          <w:rtl w:val="0"/>
        </w:rPr>
      </w:r>
    </w:p>
    <w:p w:rsidR="00000000" w:rsidDel="00000000" w:rsidP="00000000" w:rsidRDefault="00000000" w:rsidRPr="00000000" w14:paraId="0000015A">
      <w:pPr>
        <w:pStyle w:val="Title"/>
        <w:rPr/>
      </w:pPr>
      <w:bookmarkStart w:colFirst="0" w:colLast="0" w:name="_gq8bbzdo7ed5" w:id="4"/>
      <w:bookmarkEnd w:id="4"/>
      <w:r w:rsidDel="00000000" w:rsidR="00000000" w:rsidRPr="00000000">
        <w:rPr>
          <w:rtl w:val="0"/>
        </w:rPr>
        <w:t xml:space="preserve">REVISED VERSION (Proper Math - Needs cleaning and documentation)</w:t>
      </w:r>
    </w:p>
    <w:p w:rsidR="00000000" w:rsidDel="00000000" w:rsidP="00000000" w:rsidRDefault="00000000" w:rsidRPr="00000000" w14:paraId="0000015B">
      <w:pPr>
        <w:rPr/>
      </w:pPr>
      <w:r w:rsidDel="00000000" w:rsidR="00000000" w:rsidRPr="00000000">
        <w:rPr>
          <w:rtl w:val="0"/>
        </w:rPr>
        <w:t xml:space="preserve">*Edit by Zach</w:t>
      </w:r>
    </w:p>
    <w:p w:rsidR="00000000" w:rsidDel="00000000" w:rsidP="00000000" w:rsidRDefault="00000000" w:rsidRPr="00000000" w14:paraId="0000015C">
      <w:pPr>
        <w:rPr/>
      </w:pPr>
      <w:r w:rsidDel="00000000" w:rsidR="00000000" w:rsidRPr="00000000">
        <w:rPr>
          <w:rtl w:val="0"/>
        </w:rPr>
        <w:t xml:space="preserve">You can also access it here to run/edit: </w:t>
      </w:r>
      <w:hyperlink r:id="rId8">
        <w:r w:rsidDel="00000000" w:rsidR="00000000" w:rsidRPr="00000000">
          <w:rPr>
            <w:color w:val="1155cc"/>
            <w:u w:val="single"/>
            <w:rtl w:val="0"/>
          </w:rPr>
          <w:t xml:space="preserve">http://cpp.sh/8bvq5</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#include &lt;iostream&gt;</w:t>
      </w:r>
    </w:p>
    <w:p w:rsidR="00000000" w:rsidDel="00000000" w:rsidP="00000000" w:rsidRDefault="00000000" w:rsidRPr="00000000" w14:paraId="0000015F">
      <w:pPr>
        <w:rPr/>
      </w:pPr>
      <w:r w:rsidDel="00000000" w:rsidR="00000000" w:rsidRPr="00000000">
        <w:rPr>
          <w:rtl w:val="0"/>
        </w:rPr>
        <w:t xml:space="preserve">#include &lt;iomanip&gt;</w:t>
      </w:r>
    </w:p>
    <w:p w:rsidR="00000000" w:rsidDel="00000000" w:rsidP="00000000" w:rsidRDefault="00000000" w:rsidRPr="00000000" w14:paraId="00000160">
      <w:pPr>
        <w:rPr/>
      </w:pPr>
      <w:r w:rsidDel="00000000" w:rsidR="00000000" w:rsidRPr="00000000">
        <w:rPr>
          <w:rtl w:val="0"/>
        </w:rPr>
        <w:t xml:space="preserve">using namespace std;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int main()</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    cout &lt;&lt; setprecision(2) &lt;&lt; fixed;</w:t>
      </w:r>
    </w:p>
    <w:p w:rsidR="00000000" w:rsidDel="00000000" w:rsidP="00000000" w:rsidRDefault="00000000" w:rsidRPr="00000000" w14:paraId="00000165">
      <w:pPr>
        <w:rPr/>
      </w:pPr>
      <w:r w:rsidDel="00000000" w:rsidR="00000000" w:rsidRPr="00000000">
        <w:rPr>
          <w:rtl w:val="0"/>
        </w:rPr>
        <w:t xml:space="preserve">    float startingBalance, monthlyDeposit, monthlyWithdrawal, annualInterestRate, interestForTheMonth;</w:t>
      </w:r>
    </w:p>
    <w:p w:rsidR="00000000" w:rsidDel="00000000" w:rsidP="00000000" w:rsidRDefault="00000000" w:rsidRPr="00000000" w14:paraId="00000166">
      <w:pPr>
        <w:rPr/>
      </w:pPr>
      <w:r w:rsidDel="00000000" w:rsidR="00000000" w:rsidRPr="00000000">
        <w:rPr>
          <w:rtl w:val="0"/>
        </w:rPr>
        <w:t xml:space="preserve">    float totalBalance, totalDeposits, totalWithdrawals, totalInterest, monthBalance, avgBalance;</w:t>
      </w:r>
    </w:p>
    <w:p w:rsidR="00000000" w:rsidDel="00000000" w:rsidP="00000000" w:rsidRDefault="00000000" w:rsidRPr="00000000" w14:paraId="00000167">
      <w:pPr>
        <w:rPr/>
      </w:pPr>
      <w:r w:rsidDel="00000000" w:rsidR="00000000" w:rsidRPr="00000000">
        <w:rPr>
          <w:rtl w:val="0"/>
        </w:rPr>
        <w:t xml:space="preserve">    float monthlyInterestRate;</w:t>
      </w:r>
    </w:p>
    <w:p w:rsidR="00000000" w:rsidDel="00000000" w:rsidP="00000000" w:rsidRDefault="00000000" w:rsidRPr="00000000" w14:paraId="00000168">
      <w:pPr>
        <w:rPr/>
      </w:pPr>
      <w:r w:rsidDel="00000000" w:rsidR="00000000" w:rsidRPr="00000000">
        <w:rPr>
          <w:rtl w:val="0"/>
        </w:rPr>
        <w:t xml:space="preserve">    const string ACCOUNTTYPE = "savings";</w:t>
      </w:r>
    </w:p>
    <w:p w:rsidR="00000000" w:rsidDel="00000000" w:rsidP="00000000" w:rsidRDefault="00000000" w:rsidRPr="00000000" w14:paraId="00000169">
      <w:pPr>
        <w:rPr/>
      </w:pPr>
      <w:r w:rsidDel="00000000" w:rsidR="00000000" w:rsidRPr="00000000">
        <w:rPr>
          <w:rtl w:val="0"/>
        </w:rPr>
        <w:t xml:space="preserve">    </w:t>
      </w:r>
      <w:commentRangeStart w:id="1"/>
      <w:commentRangeStart w:id="2"/>
      <w:r w:rsidDel="00000000" w:rsidR="00000000" w:rsidRPr="00000000">
        <w:rPr>
          <w:rtl w:val="0"/>
        </w:rPr>
        <w:t xml:space="preserve">const int MONTHS = 3;</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cout &lt;&lt; "This program calculates the balance of a " &lt;&lt; ACCOUNTTYPE &lt;&lt; " account at the end of a " &lt;&lt; MONTHS &lt;&lt; " month period." &lt;&lt; endl;</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cout &lt;&lt; "Enter the starting balance on the account: ";</w:t>
      </w:r>
    </w:p>
    <w:p w:rsidR="00000000" w:rsidDel="00000000" w:rsidP="00000000" w:rsidRDefault="00000000" w:rsidRPr="00000000" w14:paraId="0000016F">
      <w:pPr>
        <w:rPr/>
      </w:pPr>
      <w:r w:rsidDel="00000000" w:rsidR="00000000" w:rsidRPr="00000000">
        <w:rPr>
          <w:rtl w:val="0"/>
        </w:rPr>
        <w:t xml:space="preserve">    cin &gt;&gt; startingBalance;</w:t>
      </w:r>
    </w:p>
    <w:p w:rsidR="00000000" w:rsidDel="00000000" w:rsidP="00000000" w:rsidRDefault="00000000" w:rsidRPr="00000000" w14:paraId="00000170">
      <w:pPr>
        <w:rPr/>
      </w:pPr>
      <w:r w:rsidDel="00000000" w:rsidR="00000000" w:rsidRPr="00000000">
        <w:rPr>
          <w:rtl w:val="0"/>
        </w:rPr>
        <w:t xml:space="preserve">    while (startingBalance &lt; 0){</w:t>
      </w:r>
    </w:p>
    <w:p w:rsidR="00000000" w:rsidDel="00000000" w:rsidP="00000000" w:rsidRDefault="00000000" w:rsidRPr="00000000" w14:paraId="00000171">
      <w:pPr>
        <w:rPr/>
      </w:pPr>
      <w:r w:rsidDel="00000000" w:rsidR="00000000" w:rsidRPr="00000000">
        <w:rPr>
          <w:rtl w:val="0"/>
        </w:rPr>
        <w:t xml:space="preserve">        cout &lt;&lt; "Invalid amount!" &lt;&lt; endl;</w:t>
      </w:r>
    </w:p>
    <w:p w:rsidR="00000000" w:rsidDel="00000000" w:rsidP="00000000" w:rsidRDefault="00000000" w:rsidRPr="00000000" w14:paraId="00000172">
      <w:pPr>
        <w:rPr/>
      </w:pPr>
      <w:r w:rsidDel="00000000" w:rsidR="00000000" w:rsidRPr="00000000">
        <w:rPr>
          <w:rtl w:val="0"/>
        </w:rPr>
        <w:t xml:space="preserve">        cout &lt;&lt; "Please enter a positive starting balance on the savings account: ";</w:t>
      </w:r>
    </w:p>
    <w:p w:rsidR="00000000" w:rsidDel="00000000" w:rsidP="00000000" w:rsidRDefault="00000000" w:rsidRPr="00000000" w14:paraId="00000173">
      <w:pPr>
        <w:rPr/>
      </w:pPr>
      <w:r w:rsidDel="00000000" w:rsidR="00000000" w:rsidRPr="00000000">
        <w:rPr>
          <w:rtl w:val="0"/>
        </w:rPr>
        <w:t xml:space="preserve">        cin &gt;&gt; startingBalance;</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cout &lt;&lt; "Enter the annual interest rate on the account: ";</w:t>
      </w:r>
    </w:p>
    <w:p w:rsidR="00000000" w:rsidDel="00000000" w:rsidP="00000000" w:rsidRDefault="00000000" w:rsidRPr="00000000" w14:paraId="00000178">
      <w:pPr>
        <w:rPr/>
      </w:pPr>
      <w:r w:rsidDel="00000000" w:rsidR="00000000" w:rsidRPr="00000000">
        <w:rPr>
          <w:rtl w:val="0"/>
        </w:rPr>
        <w:t xml:space="preserve">    cin &gt;&gt; annualInterestRate;</w:t>
      </w:r>
    </w:p>
    <w:p w:rsidR="00000000" w:rsidDel="00000000" w:rsidP="00000000" w:rsidRDefault="00000000" w:rsidRPr="00000000" w14:paraId="00000179">
      <w:pPr>
        <w:rPr/>
      </w:pPr>
      <w:r w:rsidDel="00000000" w:rsidR="00000000" w:rsidRPr="00000000">
        <w:rPr>
          <w:rtl w:val="0"/>
        </w:rPr>
        <w:t xml:space="preserve">    //assign startingBalance to a balance so we won't touch the starting balance when computing inside the for loop</w:t>
      </w:r>
    </w:p>
    <w:p w:rsidR="00000000" w:rsidDel="00000000" w:rsidP="00000000" w:rsidRDefault="00000000" w:rsidRPr="00000000" w14:paraId="0000017A">
      <w:pPr>
        <w:rPr/>
      </w:pPr>
      <w:r w:rsidDel="00000000" w:rsidR="00000000" w:rsidRPr="00000000">
        <w:rPr>
          <w:rtl w:val="0"/>
        </w:rPr>
        <w:t xml:space="preserve">    monthBalance = startingBalance;</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for(int i = 0; i &lt; MONTHS; i++){</w:t>
      </w:r>
    </w:p>
    <w:p w:rsidR="00000000" w:rsidDel="00000000" w:rsidP="00000000" w:rsidRDefault="00000000" w:rsidRPr="00000000" w14:paraId="0000017E">
      <w:pPr>
        <w:rPr/>
      </w:pPr>
      <w:r w:rsidDel="00000000" w:rsidR="00000000" w:rsidRPr="00000000">
        <w:rPr>
          <w:rtl w:val="0"/>
        </w:rPr>
        <w:t xml:space="preserve">        cout &lt;&lt; "Enter total amount deposited into the account for month " &lt;&lt; (i+1) &lt;&lt; ": ";</w:t>
      </w:r>
    </w:p>
    <w:p w:rsidR="00000000" w:rsidDel="00000000" w:rsidP="00000000" w:rsidRDefault="00000000" w:rsidRPr="00000000" w14:paraId="0000017F">
      <w:pPr>
        <w:rPr/>
      </w:pPr>
      <w:r w:rsidDel="00000000" w:rsidR="00000000" w:rsidRPr="00000000">
        <w:rPr>
          <w:rtl w:val="0"/>
        </w:rPr>
        <w:t xml:space="preserve">        cin &gt;&gt; monthlyDeposit;</w:t>
      </w:r>
    </w:p>
    <w:p w:rsidR="00000000" w:rsidDel="00000000" w:rsidP="00000000" w:rsidRDefault="00000000" w:rsidRPr="00000000" w14:paraId="00000180">
      <w:pPr>
        <w:rPr/>
      </w:pPr>
      <w:r w:rsidDel="00000000" w:rsidR="00000000" w:rsidRPr="00000000">
        <w:rPr>
          <w:rtl w:val="0"/>
        </w:rPr>
        <w:t xml:space="preserve">        while (monthlyDeposit &lt; 0){</w:t>
      </w:r>
    </w:p>
    <w:p w:rsidR="00000000" w:rsidDel="00000000" w:rsidP="00000000" w:rsidRDefault="00000000" w:rsidRPr="00000000" w14:paraId="00000181">
      <w:pPr>
        <w:rPr/>
      </w:pPr>
      <w:r w:rsidDel="00000000" w:rsidR="00000000" w:rsidRPr="00000000">
        <w:rPr>
          <w:rtl w:val="0"/>
        </w:rPr>
        <w:t xml:space="preserve">            cout &lt;&lt; "Invalid amount!" &lt;&lt; endl;</w:t>
      </w:r>
    </w:p>
    <w:p w:rsidR="00000000" w:rsidDel="00000000" w:rsidP="00000000" w:rsidRDefault="00000000" w:rsidRPr="00000000" w14:paraId="00000182">
      <w:pPr>
        <w:rPr/>
      </w:pPr>
      <w:r w:rsidDel="00000000" w:rsidR="00000000" w:rsidRPr="00000000">
        <w:rPr>
          <w:rtl w:val="0"/>
        </w:rPr>
        <w:t xml:space="preserve">            cout &lt;&lt; "Please enter positive amount" &lt;&lt; endl;</w:t>
      </w:r>
    </w:p>
    <w:p w:rsidR="00000000" w:rsidDel="00000000" w:rsidP="00000000" w:rsidRDefault="00000000" w:rsidRPr="00000000" w14:paraId="00000183">
      <w:pPr>
        <w:rPr/>
      </w:pPr>
      <w:r w:rsidDel="00000000" w:rsidR="00000000" w:rsidRPr="00000000">
        <w:rPr>
          <w:rtl w:val="0"/>
        </w:rPr>
        <w:t xml:space="preserve">            cout &lt;&lt; "Enter total amount deposited into the account for month " &lt;&lt; (i+1) &lt;&lt; ": ";</w:t>
      </w:r>
    </w:p>
    <w:p w:rsidR="00000000" w:rsidDel="00000000" w:rsidP="00000000" w:rsidRDefault="00000000" w:rsidRPr="00000000" w14:paraId="00000184">
      <w:pPr>
        <w:rPr/>
      </w:pPr>
      <w:r w:rsidDel="00000000" w:rsidR="00000000" w:rsidRPr="00000000">
        <w:rPr>
          <w:rtl w:val="0"/>
        </w:rPr>
        <w:t xml:space="preserve">            cin &gt;&gt; monthlyDeposit;</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avgBalance = monthBalance; </w:t>
      </w:r>
    </w:p>
    <w:p w:rsidR="00000000" w:rsidDel="00000000" w:rsidP="00000000" w:rsidRDefault="00000000" w:rsidRPr="00000000" w14:paraId="00000188">
      <w:pPr>
        <w:rPr/>
      </w:pPr>
      <w:r w:rsidDel="00000000" w:rsidR="00000000" w:rsidRPr="00000000">
        <w:rPr>
          <w:rtl w:val="0"/>
        </w:rPr>
        <w:t xml:space="preserve">        //this will be helpful for the summary later to add up all the deposits from each month</w:t>
      </w:r>
    </w:p>
    <w:p w:rsidR="00000000" w:rsidDel="00000000" w:rsidP="00000000" w:rsidRDefault="00000000" w:rsidRPr="00000000" w14:paraId="00000189">
      <w:pPr>
        <w:rPr/>
      </w:pPr>
      <w:r w:rsidDel="00000000" w:rsidR="00000000" w:rsidRPr="00000000">
        <w:rPr>
          <w:rtl w:val="0"/>
        </w:rPr>
        <w:t xml:space="preserve">        totalDeposits = totalDeposits + monthlyDeposit; </w:t>
      </w:r>
    </w:p>
    <w:p w:rsidR="00000000" w:rsidDel="00000000" w:rsidP="00000000" w:rsidRDefault="00000000" w:rsidRPr="00000000" w14:paraId="0000018A">
      <w:pPr>
        <w:rPr/>
      </w:pPr>
      <w:r w:rsidDel="00000000" w:rsidR="00000000" w:rsidRPr="00000000">
        <w:rPr>
          <w:rtl w:val="0"/>
        </w:rPr>
        <w:t xml:space="preserve">        //to add up current deposit to starting balance for that month</w:t>
      </w:r>
    </w:p>
    <w:p w:rsidR="00000000" w:rsidDel="00000000" w:rsidP="00000000" w:rsidRDefault="00000000" w:rsidRPr="00000000" w14:paraId="0000018B">
      <w:pPr>
        <w:rPr/>
      </w:pPr>
      <w:r w:rsidDel="00000000" w:rsidR="00000000" w:rsidRPr="00000000">
        <w:rPr>
          <w:rtl w:val="0"/>
        </w:rPr>
        <w:t xml:space="preserve">        monthBalance += monthlyDeposit;</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if(monthBalance &lt; 0){</w:t>
      </w:r>
    </w:p>
    <w:p w:rsidR="00000000" w:rsidDel="00000000" w:rsidP="00000000" w:rsidRDefault="00000000" w:rsidRPr="00000000" w14:paraId="0000018E">
      <w:pPr>
        <w:rPr/>
      </w:pPr>
      <w:r w:rsidDel="00000000" w:rsidR="00000000" w:rsidRPr="00000000">
        <w:rPr>
          <w:rtl w:val="0"/>
        </w:rPr>
        <w:t xml:space="preserve">            cout &lt;&lt; "Starting balance is less than 0.";</w:t>
      </w:r>
    </w:p>
    <w:p w:rsidR="00000000" w:rsidDel="00000000" w:rsidP="00000000" w:rsidRDefault="00000000" w:rsidRPr="00000000" w14:paraId="0000018F">
      <w:pPr>
        <w:rPr/>
      </w:pPr>
      <w:r w:rsidDel="00000000" w:rsidR="00000000" w:rsidRPr="00000000">
        <w:rPr>
          <w:rtl w:val="0"/>
        </w:rPr>
        <w:t xml:space="preserve">            break;</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cout &lt;&lt; "Enter total amount withdrawn from account for month " &lt;&lt; (i+1) &lt;&lt; ": ";</w:t>
      </w:r>
    </w:p>
    <w:p w:rsidR="00000000" w:rsidDel="00000000" w:rsidP="00000000" w:rsidRDefault="00000000" w:rsidRPr="00000000" w14:paraId="00000193">
      <w:pPr>
        <w:rPr/>
      </w:pPr>
      <w:r w:rsidDel="00000000" w:rsidR="00000000" w:rsidRPr="00000000">
        <w:rPr>
          <w:rtl w:val="0"/>
        </w:rPr>
        <w:t xml:space="preserve">        cin &gt;&gt; monthlyWithdrawal;</w:t>
      </w:r>
    </w:p>
    <w:p w:rsidR="00000000" w:rsidDel="00000000" w:rsidP="00000000" w:rsidRDefault="00000000" w:rsidRPr="00000000" w14:paraId="00000194">
      <w:pPr>
        <w:rPr/>
      </w:pPr>
      <w:r w:rsidDel="00000000" w:rsidR="00000000" w:rsidRPr="00000000">
        <w:rPr>
          <w:rtl w:val="0"/>
        </w:rPr>
        <w:t xml:space="preserve">        while(monthlyWithdrawal &lt; 0){</w:t>
      </w:r>
    </w:p>
    <w:p w:rsidR="00000000" w:rsidDel="00000000" w:rsidP="00000000" w:rsidRDefault="00000000" w:rsidRPr="00000000" w14:paraId="00000195">
      <w:pPr>
        <w:rPr/>
      </w:pPr>
      <w:r w:rsidDel="00000000" w:rsidR="00000000" w:rsidRPr="00000000">
        <w:rPr>
          <w:rtl w:val="0"/>
        </w:rPr>
        <w:t xml:space="preserve">            cout &lt;&lt; "Invalid amount!" &lt;&lt; endl;</w:t>
      </w:r>
    </w:p>
    <w:p w:rsidR="00000000" w:rsidDel="00000000" w:rsidP="00000000" w:rsidRDefault="00000000" w:rsidRPr="00000000" w14:paraId="00000196">
      <w:pPr>
        <w:rPr/>
      </w:pPr>
      <w:r w:rsidDel="00000000" w:rsidR="00000000" w:rsidRPr="00000000">
        <w:rPr>
          <w:rtl w:val="0"/>
        </w:rPr>
        <w:t xml:space="preserve">            cout &lt;&lt; "Enter total amount withdrawn from account for month " &lt;&lt; (i+1) &lt;&lt; ": ";</w:t>
      </w:r>
    </w:p>
    <w:p w:rsidR="00000000" w:rsidDel="00000000" w:rsidP="00000000" w:rsidRDefault="00000000" w:rsidRPr="00000000" w14:paraId="00000197">
      <w:pPr>
        <w:rPr/>
      </w:pPr>
      <w:r w:rsidDel="00000000" w:rsidR="00000000" w:rsidRPr="00000000">
        <w:rPr>
          <w:rtl w:val="0"/>
        </w:rPr>
        <w:t xml:space="preserve">            cin &gt;&gt; monthlyWithdrawal;</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//this will be helpful for the summary later to add up all the withdrawals from each month</w:t>
      </w:r>
    </w:p>
    <w:p w:rsidR="00000000" w:rsidDel="00000000" w:rsidP="00000000" w:rsidRDefault="00000000" w:rsidRPr="00000000" w14:paraId="0000019B">
      <w:pPr>
        <w:rPr/>
      </w:pPr>
      <w:r w:rsidDel="00000000" w:rsidR="00000000" w:rsidRPr="00000000">
        <w:rPr>
          <w:rtl w:val="0"/>
        </w:rPr>
        <w:t xml:space="preserve">        totalWithdrawals = totalWithdrawals + monthlyWithdrawal; </w:t>
      </w:r>
    </w:p>
    <w:p w:rsidR="00000000" w:rsidDel="00000000" w:rsidP="00000000" w:rsidRDefault="00000000" w:rsidRPr="00000000" w14:paraId="0000019C">
      <w:pPr>
        <w:rPr/>
      </w:pPr>
      <w:r w:rsidDel="00000000" w:rsidR="00000000" w:rsidRPr="00000000">
        <w:rPr>
          <w:rtl w:val="0"/>
        </w:rPr>
        <w:t xml:space="preserve">        //to get the ending balance for the month</w:t>
      </w:r>
    </w:p>
    <w:p w:rsidR="00000000" w:rsidDel="00000000" w:rsidP="00000000" w:rsidRDefault="00000000" w:rsidRPr="00000000" w14:paraId="0000019D">
      <w:pPr>
        <w:rPr/>
      </w:pPr>
      <w:r w:rsidDel="00000000" w:rsidR="00000000" w:rsidRPr="00000000">
        <w:rPr>
          <w:rtl w:val="0"/>
        </w:rPr>
        <w:t xml:space="preserve">        monthBalance -= monthlyWithdrawal; </w:t>
      </w:r>
    </w:p>
    <w:p w:rsidR="00000000" w:rsidDel="00000000" w:rsidP="00000000" w:rsidRDefault="00000000" w:rsidRPr="00000000" w14:paraId="0000019E">
      <w:pPr>
        <w:rPr/>
      </w:pPr>
      <w:r w:rsidDel="00000000" w:rsidR="00000000" w:rsidRPr="00000000">
        <w:rPr>
          <w:rtl w:val="0"/>
        </w:rPr>
        <w:t xml:space="preserve">        avgBalance = (avgBalance + monthBalance) / 2;</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if (monthBalance &lt; 0){</w:t>
      </w:r>
    </w:p>
    <w:p w:rsidR="00000000" w:rsidDel="00000000" w:rsidP="00000000" w:rsidRDefault="00000000" w:rsidRPr="00000000" w14:paraId="000001A1">
      <w:pPr>
        <w:rPr/>
      </w:pPr>
      <w:r w:rsidDel="00000000" w:rsidR="00000000" w:rsidRPr="00000000">
        <w:rPr>
          <w:rtl w:val="0"/>
        </w:rPr>
        <w:t xml:space="preserve">            cout &lt;&lt; "Ending balance is less than 0" &lt;&lt; endl;</w:t>
      </w:r>
    </w:p>
    <w:p w:rsidR="00000000" w:rsidDel="00000000" w:rsidP="00000000" w:rsidRDefault="00000000" w:rsidRPr="00000000" w14:paraId="000001A2">
      <w:pPr>
        <w:rPr/>
      </w:pPr>
      <w:r w:rsidDel="00000000" w:rsidR="00000000" w:rsidRPr="00000000">
        <w:rPr>
          <w:rtl w:val="0"/>
        </w:rPr>
        <w:t xml:space="preserve">            break;</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monthlyInterestRate = annualInterestRate/12;</w:t>
      </w:r>
    </w:p>
    <w:p w:rsidR="00000000" w:rsidDel="00000000" w:rsidP="00000000" w:rsidRDefault="00000000" w:rsidRPr="00000000" w14:paraId="000001A7">
      <w:pPr>
        <w:rPr/>
      </w:pPr>
      <w:r w:rsidDel="00000000" w:rsidR="00000000" w:rsidRPr="00000000">
        <w:rPr>
          <w:rtl w:val="0"/>
        </w:rPr>
        <w:t xml:space="preserve">        interestForTheMonth = monthlyInterestRate*avgBalance;</w:t>
      </w:r>
    </w:p>
    <w:p w:rsidR="00000000" w:rsidDel="00000000" w:rsidP="00000000" w:rsidRDefault="00000000" w:rsidRPr="00000000" w14:paraId="000001A8">
      <w:pPr>
        <w:rPr/>
      </w:pPr>
      <w:r w:rsidDel="00000000" w:rsidR="00000000" w:rsidRPr="00000000">
        <w:rPr>
          <w:rtl w:val="0"/>
        </w:rPr>
        <w:t xml:space="preserve">        monthBalance += interestForTheMonth;</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if (monthBalance &lt; 0){</w:t>
      </w:r>
    </w:p>
    <w:p w:rsidR="00000000" w:rsidDel="00000000" w:rsidP="00000000" w:rsidRDefault="00000000" w:rsidRPr="00000000" w14:paraId="000001AB">
      <w:pPr>
        <w:rPr/>
      </w:pPr>
      <w:r w:rsidDel="00000000" w:rsidR="00000000" w:rsidRPr="00000000">
        <w:rPr>
          <w:rtl w:val="0"/>
        </w:rPr>
        <w:t xml:space="preserve">            break;</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totalInterest = totalInterest + interestForTheMonth; </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 // end of for loop</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totalBalance = (startingBalance + (totalDeposits - totalWithdrawals) + totalInterest);</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if(totalBalance &lt; 0){</w:t>
      </w:r>
    </w:p>
    <w:p w:rsidR="00000000" w:rsidDel="00000000" w:rsidP="00000000" w:rsidRDefault="00000000" w:rsidRPr="00000000" w14:paraId="000001B4">
      <w:pPr>
        <w:rPr/>
      </w:pPr>
      <w:r w:rsidDel="00000000" w:rsidR="00000000" w:rsidRPr="00000000">
        <w:rPr>
          <w:rtl w:val="0"/>
        </w:rPr>
        <w:t xml:space="preserve">        cout &lt;&lt; "Account has a negative balance";</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else{</w:t>
      </w:r>
    </w:p>
    <w:p w:rsidR="00000000" w:rsidDel="00000000" w:rsidP="00000000" w:rsidRDefault="00000000" w:rsidRPr="00000000" w14:paraId="000001B7">
      <w:pPr>
        <w:rPr/>
      </w:pPr>
      <w:r w:rsidDel="00000000" w:rsidR="00000000" w:rsidRPr="00000000">
        <w:rPr>
          <w:rtl w:val="0"/>
        </w:rPr>
        <w:t xml:space="preserve">        cout &lt;&lt; "Quarterly Savings Account Statement " &lt;&lt; endl;</w:t>
      </w:r>
    </w:p>
    <w:p w:rsidR="00000000" w:rsidDel="00000000" w:rsidP="00000000" w:rsidRDefault="00000000" w:rsidRPr="00000000" w14:paraId="000001B8">
      <w:pPr>
        <w:rPr/>
      </w:pPr>
      <w:r w:rsidDel="00000000" w:rsidR="00000000" w:rsidRPr="00000000">
        <w:rPr>
          <w:rtl w:val="0"/>
        </w:rPr>
        <w:t xml:space="preserve">        cout &lt;&lt; endl;</w:t>
      </w:r>
    </w:p>
    <w:p w:rsidR="00000000" w:rsidDel="00000000" w:rsidP="00000000" w:rsidRDefault="00000000" w:rsidRPr="00000000" w14:paraId="000001B9">
      <w:pPr>
        <w:rPr/>
      </w:pPr>
      <w:r w:rsidDel="00000000" w:rsidR="00000000" w:rsidRPr="00000000">
        <w:rPr>
          <w:rtl w:val="0"/>
        </w:rPr>
        <w:t xml:space="preserve">        cout &lt;&lt; "Starting balance:          $" &lt;&lt; startingBalance &lt;&lt; endl;</w:t>
      </w:r>
    </w:p>
    <w:p w:rsidR="00000000" w:rsidDel="00000000" w:rsidP="00000000" w:rsidRDefault="00000000" w:rsidRPr="00000000" w14:paraId="000001BA">
      <w:pPr>
        <w:rPr/>
      </w:pPr>
      <w:r w:rsidDel="00000000" w:rsidR="00000000" w:rsidRPr="00000000">
        <w:rPr>
          <w:rtl w:val="0"/>
        </w:rPr>
        <w:t xml:space="preserve">        cout &lt;&lt; "Total deposits:            $" &lt;&lt; totalDeposits &lt;&lt; endl;</w:t>
      </w:r>
    </w:p>
    <w:p w:rsidR="00000000" w:rsidDel="00000000" w:rsidP="00000000" w:rsidRDefault="00000000" w:rsidRPr="00000000" w14:paraId="000001BB">
      <w:pPr>
        <w:rPr/>
      </w:pPr>
      <w:r w:rsidDel="00000000" w:rsidR="00000000" w:rsidRPr="00000000">
        <w:rPr>
          <w:rtl w:val="0"/>
        </w:rPr>
        <w:t xml:space="preserve">        cout &lt;&lt; "Total withdrawals:         $" &lt;&lt;"("&lt;&lt;totalWithdrawals &lt;&lt;")" &lt;&lt; endl;</w:t>
      </w:r>
    </w:p>
    <w:p w:rsidR="00000000" w:rsidDel="00000000" w:rsidP="00000000" w:rsidRDefault="00000000" w:rsidRPr="00000000" w14:paraId="000001BC">
      <w:pPr>
        <w:rPr/>
      </w:pPr>
      <w:r w:rsidDel="00000000" w:rsidR="00000000" w:rsidRPr="00000000">
        <w:rPr>
          <w:rtl w:val="0"/>
        </w:rPr>
        <w:t xml:space="preserve">        cout &lt;&lt; "Total interest:            $"&lt;&lt; totalInterest &lt;&lt; endl; </w:t>
      </w:r>
    </w:p>
    <w:p w:rsidR="00000000" w:rsidDel="00000000" w:rsidP="00000000" w:rsidRDefault="00000000" w:rsidRPr="00000000" w14:paraId="000001BD">
      <w:pPr>
        <w:rPr/>
      </w:pPr>
      <w:r w:rsidDel="00000000" w:rsidR="00000000" w:rsidRPr="00000000">
        <w:rPr>
          <w:rtl w:val="0"/>
        </w:rPr>
        <w:t xml:space="preserve">        cout &lt;&lt; "  </w:t>
        <w:tab/>
        <w:t xml:space="preserve">            __________" &lt;&lt; endl;</w:t>
      </w:r>
    </w:p>
    <w:p w:rsidR="00000000" w:rsidDel="00000000" w:rsidP="00000000" w:rsidRDefault="00000000" w:rsidRPr="00000000" w14:paraId="000001BE">
      <w:pPr>
        <w:rPr/>
      </w:pPr>
      <w:r w:rsidDel="00000000" w:rsidR="00000000" w:rsidRPr="00000000">
        <w:rPr>
          <w:rtl w:val="0"/>
        </w:rPr>
        <w:t xml:space="preserve">        cout&lt;&lt; "Ending balance:             $" &lt;&lt; totalBalance &lt;&lt; endl;</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return 0;</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https://docs.google.com/document/d/1gEVdOtlsG8dOnfRC44uR9bXwMupln0YboPaBJzxzF0Y/edit?usp=sharing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README.txt Doc Info</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Savings Account Balance Group Assignment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Group#4</w:t>
      </w:r>
    </w:p>
    <w:p w:rsidR="00000000" w:rsidDel="00000000" w:rsidP="00000000" w:rsidRDefault="00000000" w:rsidRPr="00000000" w14:paraId="000001CD">
      <w:pPr>
        <w:rPr/>
      </w:pPr>
      <w:r w:rsidDel="00000000" w:rsidR="00000000" w:rsidRPr="00000000">
        <w:rPr>
          <w:rtl w:val="0"/>
        </w:rPr>
        <w:t xml:space="preserve">COP2334 Tues/Thurs 2:00PM - 3:15. </w:t>
      </w:r>
    </w:p>
    <w:p w:rsidR="00000000" w:rsidDel="00000000" w:rsidP="00000000" w:rsidRDefault="00000000" w:rsidRPr="00000000" w14:paraId="000001CE">
      <w:pPr>
        <w:rPr>
          <w:color w:val="444444"/>
          <w:highlight w:val="white"/>
        </w:rPr>
      </w:pPr>
      <w:r w:rsidDel="00000000" w:rsidR="00000000" w:rsidRPr="00000000">
        <w:rPr>
          <w:rtl w:val="0"/>
        </w:rPr>
        <w:t xml:space="preserve">Professor Dr. </w:t>
      </w:r>
      <w:r w:rsidDel="00000000" w:rsidR="00000000" w:rsidRPr="00000000">
        <w:rPr>
          <w:color w:val="444444"/>
          <w:highlight w:val="white"/>
          <w:rtl w:val="0"/>
        </w:rPr>
        <w:t xml:space="preserve">Kharis Kerby Sibayan</w:t>
      </w:r>
    </w:p>
    <w:p w:rsidR="00000000" w:rsidDel="00000000" w:rsidP="00000000" w:rsidRDefault="00000000" w:rsidRPr="00000000" w14:paraId="000001CF">
      <w:pPr>
        <w:rPr>
          <w:color w:val="444444"/>
          <w:highlight w:val="white"/>
        </w:rPr>
      </w:pPr>
      <w:r w:rsidDel="00000000" w:rsidR="00000000" w:rsidRPr="00000000">
        <w:rPr>
          <w:rtl w:val="0"/>
        </w:rPr>
      </w:r>
    </w:p>
    <w:p w:rsidR="00000000" w:rsidDel="00000000" w:rsidP="00000000" w:rsidRDefault="00000000" w:rsidRPr="00000000" w14:paraId="000001D0">
      <w:pPr>
        <w:rPr>
          <w:color w:val="222222"/>
          <w:highlight w:val="white"/>
        </w:rPr>
      </w:pPr>
      <w:r w:rsidDel="00000000" w:rsidR="00000000" w:rsidRPr="00000000">
        <w:rPr>
          <w:color w:val="222222"/>
          <w:highlight w:val="white"/>
          <w:rtl w:val="0"/>
        </w:rPr>
        <w:t xml:space="preserve">Morris, Zachary Alan</w:t>
      </w:r>
    </w:p>
    <w:p w:rsidR="00000000" w:rsidDel="00000000" w:rsidP="00000000" w:rsidRDefault="00000000" w:rsidRPr="00000000" w14:paraId="000001D1">
      <w:pPr>
        <w:rPr>
          <w:color w:val="1155cc"/>
          <w:highlight w:val="white"/>
        </w:rPr>
      </w:pPr>
      <w:r w:rsidDel="00000000" w:rsidR="00000000" w:rsidRPr="00000000">
        <w:rPr>
          <w:color w:val="1155cc"/>
          <w:highlight w:val="white"/>
          <w:rtl w:val="0"/>
        </w:rPr>
        <w:t xml:space="preserve">morrisza2@my.palmbeachstate.edu</w:t>
      </w:r>
    </w:p>
    <w:p w:rsidR="00000000" w:rsidDel="00000000" w:rsidP="00000000" w:rsidRDefault="00000000" w:rsidRPr="00000000" w14:paraId="000001D2">
      <w:pPr>
        <w:rPr>
          <w:color w:val="444444"/>
          <w:highlight w:val="white"/>
        </w:rPr>
      </w:pPr>
      <w:r w:rsidDel="00000000" w:rsidR="00000000" w:rsidRPr="00000000">
        <w:rPr>
          <w:rtl w:val="0"/>
        </w:rPr>
      </w:r>
    </w:p>
    <w:p w:rsidR="00000000" w:rsidDel="00000000" w:rsidP="00000000" w:rsidRDefault="00000000" w:rsidRPr="00000000" w14:paraId="000001D3">
      <w:pPr>
        <w:rPr>
          <w:color w:val="222222"/>
          <w:highlight w:val="white"/>
        </w:rPr>
      </w:pPr>
      <w:r w:rsidDel="00000000" w:rsidR="00000000" w:rsidRPr="00000000">
        <w:rPr>
          <w:color w:val="222222"/>
          <w:highlight w:val="white"/>
          <w:rtl w:val="0"/>
        </w:rPr>
        <w:t xml:space="preserve">Nachtman, Jessica Anita</w:t>
      </w:r>
    </w:p>
    <w:p w:rsidR="00000000" w:rsidDel="00000000" w:rsidP="00000000" w:rsidRDefault="00000000" w:rsidRPr="00000000" w14:paraId="000001D4">
      <w:pPr>
        <w:rPr>
          <w:color w:val="1155cc"/>
          <w:highlight w:val="white"/>
        </w:rPr>
      </w:pPr>
      <w:r w:rsidDel="00000000" w:rsidR="00000000" w:rsidRPr="00000000">
        <w:rPr>
          <w:color w:val="1155cc"/>
          <w:highlight w:val="white"/>
          <w:rtl w:val="0"/>
        </w:rPr>
        <w:t xml:space="preserve">nachtmanja@my.palmbeachstate.edu</w:t>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222222"/>
          <w:highlight w:val="white"/>
        </w:rPr>
      </w:pPr>
      <w:r w:rsidDel="00000000" w:rsidR="00000000" w:rsidRPr="00000000">
        <w:rPr>
          <w:color w:val="222222"/>
          <w:highlight w:val="white"/>
          <w:rtl w:val="0"/>
        </w:rPr>
        <w:t xml:space="preserve">Ocampo, Luzelle Angelica Sanglitan</w:t>
      </w:r>
    </w:p>
    <w:p w:rsidR="00000000" w:rsidDel="00000000" w:rsidP="00000000" w:rsidRDefault="00000000" w:rsidRPr="00000000" w14:paraId="000001D7">
      <w:pPr>
        <w:rPr>
          <w:color w:val="1155cc"/>
          <w:highlight w:val="white"/>
        </w:rPr>
      </w:pPr>
      <w:r w:rsidDel="00000000" w:rsidR="00000000" w:rsidRPr="00000000">
        <w:rPr>
          <w:color w:val="1155cc"/>
          <w:highlight w:val="white"/>
          <w:rtl w:val="0"/>
        </w:rPr>
        <w:t xml:space="preserve">ocampols@my.palmbeachstate.edu</w:t>
      </w:r>
    </w:p>
    <w:p w:rsidR="00000000" w:rsidDel="00000000" w:rsidP="00000000" w:rsidRDefault="00000000" w:rsidRPr="00000000" w14:paraId="000001D8">
      <w:pPr>
        <w:rPr>
          <w:color w:val="444444"/>
          <w:highlight w:val="white"/>
        </w:rPr>
      </w:pPr>
      <w:r w:rsidDel="00000000" w:rsidR="00000000" w:rsidRPr="00000000">
        <w:rPr>
          <w:rtl w:val="0"/>
        </w:rPr>
      </w:r>
    </w:p>
    <w:p w:rsidR="00000000" w:rsidDel="00000000" w:rsidP="00000000" w:rsidRDefault="00000000" w:rsidRPr="00000000" w14:paraId="000001D9">
      <w:pPr>
        <w:rPr>
          <w:color w:val="222222"/>
          <w:highlight w:val="white"/>
        </w:rPr>
      </w:pPr>
      <w:r w:rsidDel="00000000" w:rsidR="00000000" w:rsidRPr="00000000">
        <w:rPr>
          <w:color w:val="222222"/>
          <w:highlight w:val="white"/>
          <w:rtl w:val="0"/>
        </w:rPr>
        <w:t xml:space="preserve">Rodriguez, Christian Reynaldo</w:t>
      </w:r>
    </w:p>
    <w:p w:rsidR="00000000" w:rsidDel="00000000" w:rsidP="00000000" w:rsidRDefault="00000000" w:rsidRPr="00000000" w14:paraId="000001DA">
      <w:pPr>
        <w:rPr>
          <w:color w:val="1155cc"/>
          <w:highlight w:val="white"/>
        </w:rPr>
      </w:pPr>
      <w:hyperlink r:id="rId9">
        <w:r w:rsidDel="00000000" w:rsidR="00000000" w:rsidRPr="00000000">
          <w:rPr>
            <w:color w:val="1155cc"/>
            <w:highlight w:val="white"/>
            <w:u w:val="single"/>
            <w:rtl w:val="0"/>
          </w:rPr>
          <w:t xml:space="preserve">rodriguezcr12@my.palmbeachstate.edu</w:t>
        </w:r>
      </w:hyperlink>
      <w:r w:rsidDel="00000000" w:rsidR="00000000" w:rsidRPr="00000000">
        <w:rPr>
          <w:rtl w:val="0"/>
        </w:rPr>
      </w:r>
    </w:p>
    <w:p w:rsidR="00000000" w:rsidDel="00000000" w:rsidP="00000000" w:rsidRDefault="00000000" w:rsidRPr="00000000" w14:paraId="000001DB">
      <w:pPr>
        <w:rPr>
          <w:color w:val="1155cc"/>
          <w:highlight w:val="white"/>
        </w:rPr>
      </w:pPr>
      <w:r w:rsidDel="00000000" w:rsidR="00000000" w:rsidRPr="00000000">
        <w:rPr>
          <w:rtl w:val="0"/>
        </w:rPr>
      </w:r>
    </w:p>
    <w:p w:rsidR="00000000" w:rsidDel="00000000" w:rsidP="00000000" w:rsidRDefault="00000000" w:rsidRPr="00000000" w14:paraId="000001DC">
      <w:pPr>
        <w:rPr>
          <w:color w:val="1155cc"/>
          <w:highlight w:val="white"/>
        </w:rPr>
      </w:pPr>
      <w:r w:rsidDel="00000000" w:rsidR="00000000" w:rsidRPr="00000000">
        <w:rPr>
          <w:color w:val="1155cc"/>
          <w:highlight w:val="white"/>
          <w:rtl w:val="0"/>
        </w:rPr>
        <w:t xml:space="preserve">--------</w:t>
      </w:r>
    </w:p>
    <w:p w:rsidR="00000000" w:rsidDel="00000000" w:rsidP="00000000" w:rsidRDefault="00000000" w:rsidRPr="00000000" w14:paraId="000001DD">
      <w:pPr>
        <w:rPr>
          <w:color w:val="1155cc"/>
          <w:highlight w:val="white"/>
        </w:rPr>
      </w:pPr>
      <w:r w:rsidDel="00000000" w:rsidR="00000000" w:rsidRPr="00000000">
        <w:rPr>
          <w:rtl w:val="0"/>
        </w:rPr>
      </w:r>
    </w:p>
    <w:p w:rsidR="00000000" w:rsidDel="00000000" w:rsidP="00000000" w:rsidRDefault="00000000" w:rsidRPr="00000000" w14:paraId="000001DE">
      <w:pPr>
        <w:rPr>
          <w:color w:val="1155cc"/>
          <w:highlight w:val="white"/>
        </w:rPr>
      </w:pPr>
      <w:r w:rsidDel="00000000" w:rsidR="00000000" w:rsidRPr="00000000">
        <w:rPr>
          <w:color w:val="1155cc"/>
          <w:highlight w:val="white"/>
          <w:rtl w:val="0"/>
        </w:rPr>
        <w:t xml:space="preserve">The Savings Account Balance program that our team has written to output sample specs provided has also been slightly enhanced to include more month statement output options and a creative output statement design. </w:t>
      </w:r>
    </w:p>
    <w:p w:rsidR="00000000" w:rsidDel="00000000" w:rsidP="00000000" w:rsidRDefault="00000000" w:rsidRPr="00000000" w14:paraId="000001DF">
      <w:pPr>
        <w:rPr>
          <w:color w:val="1155cc"/>
          <w:highlight w:val="white"/>
        </w:rPr>
      </w:pPr>
      <w:r w:rsidDel="00000000" w:rsidR="00000000" w:rsidRPr="00000000">
        <w:rPr>
          <w:rtl w:val="0"/>
        </w:rPr>
      </w:r>
    </w:p>
    <w:p w:rsidR="00000000" w:rsidDel="00000000" w:rsidP="00000000" w:rsidRDefault="00000000" w:rsidRPr="00000000" w14:paraId="000001E0">
      <w:pPr>
        <w:rPr>
          <w:color w:val="1155cc"/>
          <w:highlight w:val="white"/>
        </w:rPr>
      </w:pPr>
      <w:r w:rsidDel="00000000" w:rsidR="00000000" w:rsidRPr="00000000">
        <w:rPr>
          <w:color w:val="1155cc"/>
          <w:highlight w:val="white"/>
          <w:rtl w:val="0"/>
        </w:rPr>
        <w:t xml:space="preserve">-----</w:t>
      </w:r>
      <w:r w:rsidDel="00000000" w:rsidR="00000000" w:rsidRPr="00000000">
        <w:rPr>
          <w:rtl w:val="0"/>
        </w:rPr>
      </w:r>
    </w:p>
    <w:p w:rsidR="00000000" w:rsidDel="00000000" w:rsidP="00000000" w:rsidRDefault="00000000" w:rsidRPr="00000000" w14:paraId="000001E1">
      <w:pPr>
        <w:rPr/>
      </w:pPr>
      <w:r w:rsidDel="00000000" w:rsidR="00000000" w:rsidRPr="00000000">
        <w:br w:type="page"/>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Christian’s Code:</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w:t>
      </w:r>
      <w:r w:rsidDel="00000000" w:rsidR="00000000" w:rsidRPr="00000000">
        <w:rPr>
          <w:rFonts w:ascii="Consolas" w:cs="Consolas" w:eastAsia="Consolas" w:hAnsi="Consolas"/>
          <w:color w:val="ce9178"/>
          <w:sz w:val="21"/>
          <w:szCs w:val="21"/>
          <w:rtl w:val="0"/>
        </w:rPr>
        <w:t xml:space="preserve">iostream</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1E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#include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&lt;</w:t>
      </w:r>
      <w:r w:rsidDel="00000000" w:rsidR="00000000" w:rsidRPr="00000000">
        <w:rPr>
          <w:rFonts w:ascii="Consolas" w:cs="Consolas" w:eastAsia="Consolas" w:hAnsi="Consolas"/>
          <w:color w:val="ce9178"/>
          <w:sz w:val="21"/>
          <w:szCs w:val="21"/>
          <w:rtl w:val="0"/>
        </w:rPr>
        <w:t xml:space="preserve">iomanip</w:t>
      </w:r>
      <w:r w:rsidDel="00000000" w:rsidR="00000000" w:rsidRPr="00000000">
        <w:rPr>
          <w:rFonts w:ascii="Consolas" w:cs="Consolas" w:eastAsia="Consolas" w:hAnsi="Consolas"/>
          <w:color w:val="569cd6"/>
          <w:sz w:val="21"/>
          <w:szCs w:val="21"/>
          <w:rtl w:val="0"/>
        </w:rPr>
        <w:t xml:space="preserve">&gt;</w:t>
      </w:r>
    </w:p>
    <w:p w:rsidR="00000000" w:rsidDel="00000000" w:rsidP="00000000" w:rsidRDefault="00000000" w:rsidRPr="00000000" w14:paraId="000001E6">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using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d4d4d4"/>
          <w:sz w:val="21"/>
          <w:szCs w:val="21"/>
          <w:rtl w:val="0"/>
        </w:rPr>
        <w:t xml:space="preserve"> std</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E7">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main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E8">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//variables below</w:t>
      </w:r>
    </w:p>
    <w:p w:rsidR="00000000" w:rsidDel="00000000" w:rsidP="00000000" w:rsidRDefault="00000000" w:rsidRPr="00000000" w14:paraId="000001E9">
      <w:pPr>
        <w:shd w:fill="1e1e1e" w:val="clear"/>
        <w:spacing w:line="325.71428571428567" w:lineRule="auto"/>
        <w:rPr>
          <w:rFonts w:ascii="Consolas" w:cs="Consolas" w:eastAsia="Consolas" w:hAnsi="Consolas"/>
          <w:color w:val="dcdcdc"/>
          <w:sz w:val="21"/>
          <w:szCs w:val="21"/>
        </w:rPr>
      </w:pPr>
      <w:commentRangeStart w:id="3"/>
      <w:commentRangeStart w:id="4"/>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startingBal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EA">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annualInterestRate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0.00</w:t>
      </w:r>
      <w:r w:rsidDel="00000000" w:rsidR="00000000" w:rsidRPr="00000000">
        <w:rPr>
          <w:rFonts w:ascii="Consolas" w:cs="Consolas" w:eastAsia="Consolas" w:hAnsi="Consolas"/>
          <w:color w:val="dcdcdc"/>
          <w:sz w:val="21"/>
          <w:szCs w:val="21"/>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EB">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monthlyInterestRate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E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D">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EE">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withdrawal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EF">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totalBalance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0">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interestReceived</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1">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total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2">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newBal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4">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totalDeposits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5">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totalWithdrawals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6">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totalInterest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7">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 endingBal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0.00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month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B">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//Entering the starting balance</w:t>
      </w:r>
    </w:p>
    <w:p w:rsidR="00000000" w:rsidDel="00000000" w:rsidP="00000000" w:rsidRDefault="00000000" w:rsidRPr="00000000" w14:paraId="000001FC">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"Enter your starting balance of the account: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D">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startingBal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//validation</w:t>
      </w:r>
    </w:p>
    <w:p w:rsidR="00000000" w:rsidDel="00000000" w:rsidP="00000000" w:rsidRDefault="00000000" w:rsidRPr="00000000" w14:paraId="000001FF">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startingBal </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0">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input. No neggative numbers."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"Please input a positive number for your starting balance of the account."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1">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startingBal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2">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3">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newBal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startingBal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4">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startingBal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5">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total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startingBal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6">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//Entering the annual interest rate</w:t>
      </w:r>
    </w:p>
    <w:p w:rsidR="00000000" w:rsidDel="00000000" w:rsidP="00000000" w:rsidRDefault="00000000" w:rsidRPr="00000000" w14:paraId="00000207">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"Enter the annual interest rate on the account (e.g. .04) :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8">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annualInterestRate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9">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//validation</w:t>
      </w:r>
    </w:p>
    <w:p w:rsidR="00000000" w:rsidDel="00000000" w:rsidP="00000000" w:rsidRDefault="00000000" w:rsidRPr="00000000" w14:paraId="0000020A">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annualInterestRate </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B">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input. No negative numbers."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"Please input a positive number for your annual interest rate on the account."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C">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annualInterestRate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D">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E">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monthlyInterestRate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annualInterestRate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0F">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//How many months you want to calculate</w:t>
      </w:r>
    </w:p>
    <w:p w:rsidR="00000000" w:rsidDel="00000000" w:rsidP="00000000" w:rsidRDefault="00000000" w:rsidRPr="00000000" w14:paraId="00000210">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"Enter how many months you would like to calculate: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1">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2">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//validation</w:t>
      </w:r>
    </w:p>
    <w:p w:rsidR="00000000" w:rsidDel="00000000" w:rsidP="00000000" w:rsidRDefault="00000000" w:rsidRPr="00000000" w14:paraId="00000213">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count </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4">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"Input invalid. No negative numbers."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"Please input a positive number of months you would like to calculate"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5">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count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6">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8">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//main loop</w:t>
      </w:r>
    </w:p>
    <w:p w:rsidR="00000000" w:rsidDel="00000000" w:rsidP="00000000" w:rsidRDefault="00000000" w:rsidRPr="00000000" w14:paraId="00000219">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month </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d4d4d4"/>
          <w:sz w:val="21"/>
          <w:szCs w:val="21"/>
          <w:rtl w:val="0"/>
        </w:rPr>
        <w:t xml:space="preserve"> count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A">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//Enter how much deposit</w:t>
      </w:r>
    </w:p>
    <w:p w:rsidR="00000000" w:rsidDel="00000000" w:rsidP="00000000" w:rsidRDefault="00000000" w:rsidRPr="00000000" w14:paraId="0000021B">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"Month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month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C">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"Enter the total deposit for month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month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D">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1E">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//validation</w:t>
      </w:r>
    </w:p>
    <w:p w:rsidR="00000000" w:rsidDel="00000000" w:rsidP="00000000" w:rsidRDefault="00000000" w:rsidRPr="00000000" w14:paraId="0000021F">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deposit </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0">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"Input invalid. No negative numbers."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"Please input a positive number for the deposit"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1">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2">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4">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//calculating totalBalance, totalDeposits, and total for interest</w:t>
      </w:r>
    </w:p>
    <w:p w:rsidR="00000000" w:rsidDel="00000000" w:rsidP="00000000" w:rsidRDefault="00000000" w:rsidRPr="00000000" w14:paraId="00000225">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totalDeposits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totalDeposits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6">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7">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newBal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newBal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9">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//Enter the withdrawal amount</w:t>
      </w:r>
    </w:p>
    <w:p w:rsidR="00000000" w:rsidDel="00000000" w:rsidP="00000000" w:rsidRDefault="00000000" w:rsidRPr="00000000" w14:paraId="0000022A">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"Enter the total amount withdrawn: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B">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withdrawal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C">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//validation</w:t>
      </w:r>
    </w:p>
    <w:p w:rsidR="00000000" w:rsidDel="00000000" w:rsidP="00000000" w:rsidRDefault="00000000" w:rsidRPr="00000000" w14:paraId="0000022D">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withdrawal </w:t>
      </w:r>
      <w:r w:rsidDel="00000000" w:rsidR="00000000" w:rsidRPr="00000000">
        <w:rPr>
          <w:rFonts w:ascii="Consolas" w:cs="Consolas" w:eastAsia="Consolas" w:hAnsi="Consolas"/>
          <w:color w:val="dcdcdc"/>
          <w:sz w:val="21"/>
          <w:szCs w:val="21"/>
          <w:rtl w:val="0"/>
        </w:rPr>
        <w:t xml:space="preserve">&lt;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&amp;&amp;</w:t>
      </w:r>
      <w:r w:rsidDel="00000000" w:rsidR="00000000" w:rsidRPr="00000000">
        <w:rPr>
          <w:rFonts w:ascii="Consolas" w:cs="Consolas" w:eastAsia="Consolas" w:hAnsi="Consolas"/>
          <w:color w:val="d4d4d4"/>
          <w:sz w:val="21"/>
          <w:szCs w:val="21"/>
          <w:rtl w:val="0"/>
        </w:rPr>
        <w:t xml:space="preserve"> withdrawal </w:t>
      </w:r>
      <w:r w:rsidDel="00000000" w:rsidR="00000000" w:rsidRPr="00000000">
        <w:rPr>
          <w:rFonts w:ascii="Consolas" w:cs="Consolas" w:eastAsia="Consolas" w:hAnsi="Consolas"/>
          <w:color w:val="dcdcdc"/>
          <w:sz w:val="21"/>
          <w:szCs w:val="21"/>
          <w:rtl w:val="0"/>
        </w:rPr>
        <w:t xml:space="preserve">&gt;</w:t>
      </w:r>
      <w:r w:rsidDel="00000000" w:rsidR="00000000" w:rsidRPr="00000000">
        <w:rPr>
          <w:rFonts w:ascii="Consolas" w:cs="Consolas" w:eastAsia="Consolas" w:hAnsi="Consolas"/>
          <w:color w:val="d4d4d4"/>
          <w:sz w:val="21"/>
          <w:szCs w:val="21"/>
          <w:rtl w:val="0"/>
        </w:rPr>
        <w:t xml:space="preserve"> totalBalance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E">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"Invalid 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"Please input a positive number and a number less than total deposit: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2F">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cin </w:t>
      </w:r>
      <w:r w:rsidDel="00000000" w:rsidR="00000000" w:rsidRPr="00000000">
        <w:rPr>
          <w:rFonts w:ascii="Consolas" w:cs="Consolas" w:eastAsia="Consolas" w:hAnsi="Consolas"/>
          <w:color w:val="dcdcdc"/>
          <w:sz w:val="21"/>
          <w:szCs w:val="21"/>
          <w:rtl w:val="0"/>
        </w:rPr>
        <w:t xml:space="preserve">&gt;&gt;</w:t>
      </w:r>
      <w:r w:rsidDel="00000000" w:rsidR="00000000" w:rsidRPr="00000000">
        <w:rPr>
          <w:rFonts w:ascii="Consolas" w:cs="Consolas" w:eastAsia="Consolas" w:hAnsi="Consolas"/>
          <w:color w:val="d4d4d4"/>
          <w:sz w:val="21"/>
          <w:szCs w:val="21"/>
          <w:rtl w:val="0"/>
        </w:rPr>
        <w:t xml:space="preserve"> withdrawal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0">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2">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//calculating totalWithdrawals, new totalBalance after withdrawal, and total for interest</w:t>
      </w:r>
    </w:p>
    <w:p w:rsidR="00000000" w:rsidDel="00000000" w:rsidP="00000000" w:rsidRDefault="00000000" w:rsidRPr="00000000" w14:paraId="00000233">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totalWithdrawals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totalWithdrawals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withdrawal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4">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withdrawal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5">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withdrawal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6">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//interest calculation</w:t>
      </w:r>
    </w:p>
    <w:p w:rsidR="00000000" w:rsidDel="00000000" w:rsidP="00000000" w:rsidRDefault="00000000" w:rsidRPr="00000000" w14:paraId="00000237">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interestReceived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total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monthlyInterestRate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8">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fixed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setprecision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"Interest received this month: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interestReceived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A">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//calculating totalInterest, and totalBalance</w:t>
      </w:r>
    </w:p>
    <w:p w:rsidR="00000000" w:rsidDel="00000000" w:rsidP="00000000" w:rsidRDefault="00000000" w:rsidRPr="00000000" w14:paraId="0000023B">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totalInterest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totalInterest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interestReceived</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C">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interestReceived</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D">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"Ending monthly balance: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3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F">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08b4e"/>
          <w:sz w:val="21"/>
          <w:szCs w:val="21"/>
          <w:rtl w:val="0"/>
        </w:rPr>
        <w:t xml:space="preserve">//setting up for next loop Interest</w:t>
      </w:r>
    </w:p>
    <w:p w:rsidR="00000000" w:rsidDel="00000000" w:rsidP="00000000" w:rsidRDefault="00000000" w:rsidRPr="00000000" w14:paraId="00000240">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newBal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totalBalance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1">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 month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month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3">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5">
      <w:pPr>
        <w:shd w:fill="1e1e1e"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//ending couts</w:t>
      </w:r>
    </w:p>
    <w:p w:rsidR="00000000" w:rsidDel="00000000" w:rsidP="00000000" w:rsidRDefault="00000000" w:rsidRPr="00000000" w14:paraId="00000246">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commentRangeStart w:id="5"/>
      <w:r w:rsidDel="00000000" w:rsidR="00000000" w:rsidRPr="00000000">
        <w:rPr>
          <w:rFonts w:ascii="Consolas" w:cs="Consolas" w:eastAsia="Consolas" w:hAnsi="Consolas"/>
          <w:color w:val="ce9178"/>
          <w:sz w:val="21"/>
          <w:szCs w:val="21"/>
          <w:rtl w:val="0"/>
        </w:rPr>
        <w:t xml:space="preserve">"Quarterly</w:t>
      </w:r>
      <w:commentRangeEnd w:id="5"/>
      <w:r w:rsidDel="00000000" w:rsidR="00000000" w:rsidRPr="00000000">
        <w:commentReference w:id="5"/>
      </w:r>
      <w:r w:rsidDel="00000000" w:rsidR="00000000" w:rsidRPr="00000000">
        <w:rPr>
          <w:rFonts w:ascii="Consolas" w:cs="Consolas" w:eastAsia="Consolas" w:hAnsi="Consolas"/>
          <w:color w:val="ce9178"/>
          <w:sz w:val="21"/>
          <w:szCs w:val="21"/>
          <w:rtl w:val="0"/>
        </w:rPr>
        <w:t xml:space="preserve"> Savings Account Statement"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7">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right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setw</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"Starting balance: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startingBal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8">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"Total deposits:       +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totalDeposits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9">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"Total withdrawals:    -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right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setw</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totalWithdrawals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A">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"Total interest:         +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totalInterest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B">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                   ____________"</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C">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4d4d4"/>
          <w:sz w:val="21"/>
          <w:szCs w:val="21"/>
          <w:rtl w:val="0"/>
        </w:rPr>
        <w:t xml:space="preserve">cout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"Ending balance: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totalBalance </w:t>
      </w:r>
      <w:r w:rsidDel="00000000" w:rsidR="00000000" w:rsidRPr="00000000">
        <w:rPr>
          <w:rFonts w:ascii="Consolas" w:cs="Consolas" w:eastAsia="Consolas" w:hAnsi="Consolas"/>
          <w:color w:val="dcdcdc"/>
          <w:sz w:val="21"/>
          <w:szCs w:val="21"/>
          <w:rtl w:val="0"/>
        </w:rPr>
        <w:t xml:space="preserve">&lt;&lt;</w:t>
      </w:r>
      <w:r w:rsidDel="00000000" w:rsidR="00000000" w:rsidRPr="00000000">
        <w:rPr>
          <w:rFonts w:ascii="Consolas" w:cs="Consolas" w:eastAsia="Consolas" w:hAnsi="Consolas"/>
          <w:color w:val="d4d4d4"/>
          <w:sz w:val="21"/>
          <w:szCs w:val="21"/>
          <w:rtl w:val="0"/>
        </w:rPr>
        <w:t xml:space="preserve"> endl</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E">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4F">
      <w:pPr>
        <w:shd w:fill="1e1e1e"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rPr>
          <w:ins w:author="Christian Rodriguez" w:id="0" w:date="2020-02-14T03:50:59Z"/>
          <w:rFonts w:ascii="Times New Roman" w:cs="Times New Roman" w:eastAsia="Times New Roman" w:hAnsi="Times New Roman"/>
          <w:sz w:val="24"/>
          <w:szCs w:val="24"/>
        </w:rPr>
      </w:pPr>
      <w:ins w:author="Christian Rodriguez" w:id="0" w:date="2020-02-14T03:50:59Z">
        <w:commentRangeStart w:id="6"/>
        <w:r w:rsidDel="00000000" w:rsidR="00000000" w:rsidRPr="00000000">
          <w:rPr>
            <w:rtl w:val="0"/>
          </w:rPr>
        </w:r>
      </w:ins>
    </w:p>
    <w:p w:rsidR="00000000" w:rsidDel="00000000" w:rsidP="00000000" w:rsidRDefault="00000000" w:rsidRPr="00000000" w14:paraId="00000253">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//Enter the withdrawal amount</w:t>
        </w:r>
      </w:ins>
    </w:p>
    <w:p w:rsidR="00000000" w:rsidDel="00000000" w:rsidP="00000000" w:rsidRDefault="00000000" w:rsidRPr="00000000" w14:paraId="00000254">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 cout </w:t>
        </w:r>
        <w:r w:rsidDel="00000000" w:rsidR="00000000" w:rsidRPr="00000000">
          <w:rPr>
            <w:rFonts w:ascii="Times New Roman" w:cs="Times New Roman" w:eastAsia="Times New Roman" w:hAnsi="Times New Roman"/>
            <w:sz w:val="24"/>
            <w:szCs w:val="24"/>
            <w:rtl w:val="0"/>
          </w:rPr>
          <w:t xml:space="preserve">&lt;&lt;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 the total amount withdrawn: "</w:t>
        </w:r>
        <w:r w:rsidDel="00000000" w:rsidR="00000000" w:rsidRPr="00000000">
          <w:rPr>
            <w:rFonts w:ascii="Times New Roman" w:cs="Times New Roman" w:eastAsia="Times New Roman" w:hAnsi="Times New Roman"/>
            <w:sz w:val="24"/>
            <w:szCs w:val="24"/>
            <w:rtl w:val="0"/>
          </w:rPr>
          <w:t xml:space="preserve">;</w:t>
        </w:r>
      </w:ins>
    </w:p>
    <w:p w:rsidR="00000000" w:rsidDel="00000000" w:rsidP="00000000" w:rsidRDefault="00000000" w:rsidRPr="00000000" w14:paraId="00000255">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 cin </w:t>
        </w:r>
        <w:r w:rsidDel="00000000" w:rsidR="00000000" w:rsidRPr="00000000">
          <w:rPr>
            <w:rFonts w:ascii="Times New Roman" w:cs="Times New Roman" w:eastAsia="Times New Roman" w:hAnsi="Times New Roman"/>
            <w:sz w:val="24"/>
            <w:szCs w:val="24"/>
            <w:rtl w:val="0"/>
          </w:rPr>
          <w:t xml:space="preserve">&gt;&gt;</w:t>
        </w:r>
        <w:r w:rsidDel="00000000" w:rsidR="00000000" w:rsidRPr="00000000">
          <w:rPr>
            <w:rFonts w:ascii="Times New Roman" w:cs="Times New Roman" w:eastAsia="Times New Roman" w:hAnsi="Times New Roman"/>
            <w:sz w:val="24"/>
            <w:szCs w:val="24"/>
            <w:rtl w:val="0"/>
          </w:rPr>
          <w:t xml:space="preserve"> withdrawal</w:t>
        </w:r>
        <w:r w:rsidDel="00000000" w:rsidR="00000000" w:rsidRPr="00000000">
          <w:rPr>
            <w:rFonts w:ascii="Times New Roman" w:cs="Times New Roman" w:eastAsia="Times New Roman" w:hAnsi="Times New Roman"/>
            <w:sz w:val="24"/>
            <w:szCs w:val="24"/>
            <w:rtl w:val="0"/>
          </w:rPr>
          <w:t xml:space="preserve">;</w:t>
        </w:r>
      </w:ins>
    </w:p>
    <w:p w:rsidR="00000000" w:rsidDel="00000000" w:rsidP="00000000" w:rsidRDefault="00000000" w:rsidRPr="00000000" w14:paraId="00000256">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//validation</w:t>
        </w:r>
      </w:ins>
    </w:p>
    <w:p w:rsidR="00000000" w:rsidDel="00000000" w:rsidP="00000000" w:rsidRDefault="00000000" w:rsidRPr="00000000" w14:paraId="00000257">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withdrawal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withdrawal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totalBalance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ins>
    </w:p>
    <w:p w:rsidR="00000000" w:rsidDel="00000000" w:rsidP="00000000" w:rsidRDefault="00000000" w:rsidRPr="00000000" w14:paraId="00000258">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   cout </w:t>
        </w:r>
        <w:r w:rsidDel="00000000" w:rsidR="00000000" w:rsidRPr="00000000">
          <w:rPr>
            <w:rFonts w:ascii="Times New Roman" w:cs="Times New Roman" w:eastAsia="Times New Roman" w:hAnsi="Times New Roman"/>
            <w:sz w:val="24"/>
            <w:szCs w:val="24"/>
            <w:rtl w:val="0"/>
          </w:rPr>
          <w:t xml:space="preserve">&lt;&lt;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"Invalid 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&lt;&lt;</w:t>
        </w:r>
        <w:r w:rsidDel="00000000" w:rsidR="00000000" w:rsidRPr="00000000">
          <w:rPr>
            <w:rFonts w:ascii="Times New Roman" w:cs="Times New Roman" w:eastAsia="Times New Roman" w:hAnsi="Times New Roman"/>
            <w:sz w:val="24"/>
            <w:szCs w:val="24"/>
            <w:rtl w:val="0"/>
          </w:rPr>
          <w:t xml:space="preserve"> endl </w:t>
        </w:r>
        <w:r w:rsidDel="00000000" w:rsidR="00000000" w:rsidRPr="00000000">
          <w:rPr>
            <w:rFonts w:ascii="Times New Roman" w:cs="Times New Roman" w:eastAsia="Times New Roman" w:hAnsi="Times New Roman"/>
            <w:sz w:val="24"/>
            <w:szCs w:val="24"/>
            <w:rtl w:val="0"/>
          </w:rPr>
          <w:t xml:space="preserve">&lt;&lt;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input a negative number and a number less than total deposit: "</w:t>
        </w:r>
        <w:r w:rsidDel="00000000" w:rsidR="00000000" w:rsidRPr="00000000">
          <w:rPr>
            <w:rFonts w:ascii="Times New Roman" w:cs="Times New Roman" w:eastAsia="Times New Roman" w:hAnsi="Times New Roman"/>
            <w:sz w:val="24"/>
            <w:szCs w:val="24"/>
            <w:rtl w:val="0"/>
          </w:rPr>
          <w:t xml:space="preserve">;</w:t>
        </w:r>
      </w:ins>
    </w:p>
    <w:p w:rsidR="00000000" w:rsidDel="00000000" w:rsidP="00000000" w:rsidRDefault="00000000" w:rsidRPr="00000000" w14:paraId="00000259">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   cin </w:t>
        </w:r>
        <w:r w:rsidDel="00000000" w:rsidR="00000000" w:rsidRPr="00000000">
          <w:rPr>
            <w:rFonts w:ascii="Times New Roman" w:cs="Times New Roman" w:eastAsia="Times New Roman" w:hAnsi="Times New Roman"/>
            <w:sz w:val="24"/>
            <w:szCs w:val="24"/>
            <w:rtl w:val="0"/>
          </w:rPr>
          <w:t xml:space="preserve">&gt;&gt;</w:t>
        </w:r>
        <w:r w:rsidDel="00000000" w:rsidR="00000000" w:rsidRPr="00000000">
          <w:rPr>
            <w:rFonts w:ascii="Times New Roman" w:cs="Times New Roman" w:eastAsia="Times New Roman" w:hAnsi="Times New Roman"/>
            <w:sz w:val="24"/>
            <w:szCs w:val="24"/>
            <w:rtl w:val="0"/>
          </w:rPr>
          <w:t xml:space="preserve"> withdrawal</w:t>
        </w:r>
        <w:r w:rsidDel="00000000" w:rsidR="00000000" w:rsidRPr="00000000">
          <w:rPr>
            <w:rFonts w:ascii="Times New Roman" w:cs="Times New Roman" w:eastAsia="Times New Roman" w:hAnsi="Times New Roman"/>
            <w:sz w:val="24"/>
            <w:szCs w:val="24"/>
            <w:rtl w:val="0"/>
          </w:rPr>
          <w:t xml:space="preserve">;</w:t>
        </w:r>
      </w:ins>
    </w:p>
    <w:p w:rsidR="00000000" w:rsidDel="00000000" w:rsidP="00000000" w:rsidRDefault="00000000" w:rsidRPr="00000000" w14:paraId="0000025A">
      <w:pPr>
        <w:shd w:fill="1e1e1e" w:val="clear"/>
        <w:spacing w:line="325.71428571428567" w:lineRule="auto"/>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ins>
    </w:p>
    <w:p w:rsidR="00000000" w:rsidDel="00000000" w:rsidP="00000000" w:rsidRDefault="00000000" w:rsidRPr="00000000" w14:paraId="0000025B">
      <w:pPr>
        <w:rPr>
          <w:ins w:author="Christian Rodriguez" w:id="0" w:date="2020-02-14T03:50:59Z"/>
          <w:rFonts w:ascii="Times New Roman" w:cs="Times New Roman" w:eastAsia="Times New Roman" w:hAnsi="Times New Roman"/>
          <w:sz w:val="24"/>
          <w:szCs w:val="24"/>
        </w:rPr>
      </w:pPr>
      <w:ins w:author="Christian Rodriguez" w:id="0" w:date="2020-02-14T03:50:59Z">
        <w:r w:rsidDel="00000000" w:rsidR="00000000" w:rsidRPr="00000000">
          <w:rPr>
            <w:rtl w:val="0"/>
          </w:rPr>
        </w:r>
      </w:ins>
    </w:p>
    <w:p w:rsidR="00000000" w:rsidDel="00000000" w:rsidP="00000000" w:rsidRDefault="00000000" w:rsidRPr="00000000" w14:paraId="0000025C">
      <w:pPr>
        <w:rPr>
          <w:rFonts w:ascii="Times New Roman" w:cs="Times New Roman" w:eastAsia="Times New Roman" w:hAnsi="Times New Roman"/>
          <w:sz w:val="24"/>
          <w:szCs w:val="24"/>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8"/>
          <w:szCs w:val="28"/>
        </w:rPr>
      </w:pPr>
      <w:commentRangeStart w:id="7"/>
      <w:r w:rsidDel="00000000" w:rsidR="00000000" w:rsidRPr="00000000">
        <w:rPr>
          <w:rFonts w:ascii="Times New Roman" w:cs="Times New Roman" w:eastAsia="Times New Roman" w:hAnsi="Times New Roman"/>
          <w:b w:val="1"/>
          <w:sz w:val="28"/>
          <w:szCs w:val="28"/>
          <w:rtl w:val="0"/>
        </w:rPr>
        <w:t xml:space="preserve">OUTPUT: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starting balance of the account:  $1000</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annual interest rate on the account (e.g. .04) : 0.015</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how many months you would like to calculate: 3</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1</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deposit for month 1: 300</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amount withdrawn: 0</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received this month: $1.44</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monthly balance: $1301.44</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2</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deposit for month 2: 250</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amount withdrawn: 100</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received this month: $1.72</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monthly balance: $1453.16</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3</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deposit for month 3: 300</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total amount withdrawn: 0</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received this month: $2.00</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monthly balance: $1755.16</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Quarterly Savings Account Statement</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balance:      $1000.00</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deposits:       + $850.00</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withdrawals:    - $100.00</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interest:         + $5.16</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balance:    $1755.16</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 Updates for spacing and creative design output.</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iostream</w:t>
      </w:r>
      <w:r w:rsidDel="00000000" w:rsidR="00000000" w:rsidRPr="00000000">
        <w:rPr>
          <w:rFonts w:ascii="Consolas" w:cs="Consolas" w:eastAsia="Consolas" w:hAnsi="Consolas"/>
          <w:color w:val="0000ff"/>
          <w:sz w:val="21"/>
          <w:szCs w:val="21"/>
          <w:rtl w:val="0"/>
        </w:rPr>
        <w:t xml:space="preserve">&gt;</w:t>
      </w:r>
    </w:p>
    <w:p w:rsidR="00000000" w:rsidDel="00000000" w:rsidP="00000000" w:rsidRDefault="00000000" w:rsidRPr="00000000" w14:paraId="00000284">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iomanip</w:t>
      </w:r>
      <w:r w:rsidDel="00000000" w:rsidR="00000000" w:rsidRPr="00000000">
        <w:rPr>
          <w:rFonts w:ascii="Consolas" w:cs="Consolas" w:eastAsia="Consolas" w:hAnsi="Consolas"/>
          <w:color w:val="0000ff"/>
          <w:sz w:val="21"/>
          <w:szCs w:val="21"/>
          <w:rtl w:val="0"/>
        </w:rPr>
        <w:t xml:space="preserve">&gt;</w:t>
      </w:r>
    </w:p>
    <w:p w:rsidR="00000000" w:rsidDel="00000000" w:rsidP="00000000" w:rsidRDefault="00000000" w:rsidRPr="00000000" w14:paraId="0000028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sz w:val="21"/>
          <w:szCs w:val="21"/>
          <w:rtl w:val="0"/>
        </w:rPr>
        <w:t xml:space="preserve"> std;</w:t>
      </w:r>
    </w:p>
    <w:p w:rsidR="00000000" w:rsidDel="00000000" w:rsidP="00000000" w:rsidRDefault="00000000" w:rsidRPr="00000000" w14:paraId="00000286">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8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main()</w:t>
      </w:r>
    </w:p>
    <w:p w:rsidR="00000000" w:rsidDel="00000000" w:rsidP="00000000" w:rsidRDefault="00000000" w:rsidRPr="00000000" w14:paraId="0000028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8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setprecision(</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 &lt;&lt; fixed;</w:t>
      </w:r>
    </w:p>
    <w:p w:rsidR="00000000" w:rsidDel="00000000" w:rsidP="00000000" w:rsidRDefault="00000000" w:rsidRPr="00000000" w14:paraId="0000028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startingBalance, monthlyDeposit, monthlyWithdrawal, annualInterestRate, interestForTheMonth;</w:t>
      </w:r>
    </w:p>
    <w:p w:rsidR="00000000" w:rsidDel="00000000" w:rsidP="00000000" w:rsidRDefault="00000000" w:rsidRPr="00000000" w14:paraId="0000028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totalBalance, totalDeposits, totalWithdrawals, totalInterest, monthBalance, avgBalance;</w:t>
      </w:r>
    </w:p>
    <w:p w:rsidR="00000000" w:rsidDel="00000000" w:rsidP="00000000" w:rsidRDefault="00000000" w:rsidRPr="00000000" w14:paraId="0000028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monthlyInterestRate;</w:t>
      </w:r>
    </w:p>
    <w:p w:rsidR="00000000" w:rsidDel="00000000" w:rsidP="00000000" w:rsidRDefault="00000000" w:rsidRPr="00000000" w14:paraId="0000028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string ACCOUNTTYPE = </w:t>
      </w:r>
      <w:r w:rsidDel="00000000" w:rsidR="00000000" w:rsidRPr="00000000">
        <w:rPr>
          <w:rFonts w:ascii="Consolas" w:cs="Consolas" w:eastAsia="Consolas" w:hAnsi="Consolas"/>
          <w:color w:val="a31515"/>
          <w:sz w:val="21"/>
          <w:szCs w:val="21"/>
          <w:rtl w:val="0"/>
        </w:rPr>
        <w:t xml:space="preserve">"savings"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8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MONTHS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8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"This program calculates the balance of a "</w:t>
      </w:r>
      <w:r w:rsidDel="00000000" w:rsidR="00000000" w:rsidRPr="00000000">
        <w:rPr>
          <w:rFonts w:ascii="Consolas" w:cs="Consolas" w:eastAsia="Consolas" w:hAnsi="Consolas"/>
          <w:sz w:val="21"/>
          <w:szCs w:val="21"/>
          <w:rtl w:val="0"/>
        </w:rPr>
        <w:t xml:space="preserve"> &lt;&lt; ACCOUNTTYPE &lt;&lt; </w:t>
      </w:r>
      <w:r w:rsidDel="00000000" w:rsidR="00000000" w:rsidRPr="00000000">
        <w:rPr>
          <w:rFonts w:ascii="Consolas" w:cs="Consolas" w:eastAsia="Consolas" w:hAnsi="Consolas"/>
          <w:color w:val="a31515"/>
          <w:sz w:val="21"/>
          <w:szCs w:val="21"/>
          <w:rtl w:val="0"/>
        </w:rPr>
        <w:t xml:space="preserve">" account at the end of a "</w:t>
      </w:r>
      <w:r w:rsidDel="00000000" w:rsidR="00000000" w:rsidRPr="00000000">
        <w:rPr>
          <w:rFonts w:ascii="Consolas" w:cs="Consolas" w:eastAsia="Consolas" w:hAnsi="Consolas"/>
          <w:sz w:val="21"/>
          <w:szCs w:val="21"/>
          <w:rtl w:val="0"/>
        </w:rPr>
        <w:t xml:space="preserve"> &lt;&lt; MONTHS &lt;&lt; </w:t>
      </w:r>
      <w:r w:rsidDel="00000000" w:rsidR="00000000" w:rsidRPr="00000000">
        <w:rPr>
          <w:rFonts w:ascii="Consolas" w:cs="Consolas" w:eastAsia="Consolas" w:hAnsi="Consolas"/>
          <w:color w:val="a31515"/>
          <w:sz w:val="21"/>
          <w:szCs w:val="21"/>
          <w:rtl w:val="0"/>
        </w:rPr>
        <w:t xml:space="preserve">" month period."</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9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9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"Enter the starting balance on the account: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startingBalance;</w:t>
      </w:r>
    </w:p>
    <w:p w:rsidR="00000000" w:rsidDel="00000000" w:rsidP="00000000" w:rsidRDefault="00000000" w:rsidRPr="00000000" w14:paraId="0000029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(startingBalance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"Invalid amount!"</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9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"Please enter a positive starting balance on the savings account: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startingBalance;</w:t>
      </w:r>
    </w:p>
    <w:p w:rsidR="00000000" w:rsidDel="00000000" w:rsidP="00000000" w:rsidRDefault="00000000" w:rsidRPr="00000000" w14:paraId="0000029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"Enter the annual interest rate on the account: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9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annualInterestRate;</w:t>
      </w:r>
    </w:p>
    <w:p w:rsidR="00000000" w:rsidDel="00000000" w:rsidP="00000000" w:rsidRDefault="00000000" w:rsidRPr="00000000" w14:paraId="0000029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9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aaaaa"/>
          <w:sz w:val="21"/>
          <w:szCs w:val="21"/>
          <w:rtl w:val="0"/>
        </w:rPr>
        <w:t xml:space="preserve">//assign startingBalance to a balance so we won't touch the starting balance when computing inside the for loop</w:t>
      </w:r>
    </w:p>
    <w:p w:rsidR="00000000" w:rsidDel="00000000" w:rsidP="00000000" w:rsidRDefault="00000000" w:rsidRPr="00000000" w14:paraId="000002A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monthBalance = startingBalance;</w:t>
      </w:r>
    </w:p>
    <w:p w:rsidR="00000000" w:rsidDel="00000000" w:rsidP="00000000" w:rsidRDefault="00000000" w:rsidRPr="00000000" w14:paraId="000002A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i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i &lt; MONTHS; i++){</w:t>
      </w:r>
    </w:p>
    <w:p w:rsidR="00000000" w:rsidDel="00000000" w:rsidP="00000000" w:rsidRDefault="00000000" w:rsidRPr="00000000" w14:paraId="000002A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"Enter total amount deposited into the account for month "</w:t>
      </w:r>
      <w:r w:rsidDel="00000000" w:rsidR="00000000" w:rsidRPr="00000000">
        <w:rPr>
          <w:rFonts w:ascii="Consolas" w:cs="Consolas" w:eastAsia="Consolas" w:hAnsi="Consolas"/>
          <w:sz w:val="21"/>
          <w:szCs w:val="21"/>
          <w:rtl w:val="0"/>
        </w:rPr>
        <w:t xml:space="preserve"> &lt;&lt; (i+</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monthlyDeposit;</w:t>
      </w:r>
    </w:p>
    <w:p w:rsidR="00000000" w:rsidDel="00000000" w:rsidP="00000000" w:rsidRDefault="00000000" w:rsidRPr="00000000" w14:paraId="000002A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(monthlyDeposit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"Invalid amount!"</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A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"Please enter positive amount"</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A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"Enter total amount deposited into the account for month "</w:t>
      </w:r>
      <w:r w:rsidDel="00000000" w:rsidR="00000000" w:rsidRPr="00000000">
        <w:rPr>
          <w:rFonts w:ascii="Consolas" w:cs="Consolas" w:eastAsia="Consolas" w:hAnsi="Consolas"/>
          <w:sz w:val="21"/>
          <w:szCs w:val="21"/>
          <w:rtl w:val="0"/>
        </w:rPr>
        <w:t xml:space="preserve"> &lt;&lt; (i+</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monthlyDeposit;</w:t>
      </w:r>
    </w:p>
    <w:p w:rsidR="00000000" w:rsidDel="00000000" w:rsidP="00000000" w:rsidRDefault="00000000" w:rsidRPr="00000000" w14:paraId="000002A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A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avgBalance = monthBalance;</w:t>
      </w:r>
    </w:p>
    <w:p w:rsidR="00000000" w:rsidDel="00000000" w:rsidP="00000000" w:rsidRDefault="00000000" w:rsidRPr="00000000" w14:paraId="000002A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aaaaa"/>
          <w:sz w:val="21"/>
          <w:szCs w:val="21"/>
          <w:rtl w:val="0"/>
        </w:rPr>
        <w:t xml:space="preserve">//this will be helpful for the summary later to add up all the deposits from each month</w:t>
      </w:r>
    </w:p>
    <w:p w:rsidR="00000000" w:rsidDel="00000000" w:rsidP="00000000" w:rsidRDefault="00000000" w:rsidRPr="00000000" w14:paraId="000002B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totalDeposits = totalDeposits + monthlyDeposit;</w:t>
      </w:r>
    </w:p>
    <w:p w:rsidR="00000000" w:rsidDel="00000000" w:rsidP="00000000" w:rsidRDefault="00000000" w:rsidRPr="00000000" w14:paraId="000002B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aaaaa"/>
          <w:sz w:val="21"/>
          <w:szCs w:val="21"/>
          <w:rtl w:val="0"/>
        </w:rPr>
        <w:t xml:space="preserve">//to add up current deposit to starting balance for that month</w:t>
      </w:r>
    </w:p>
    <w:p w:rsidR="00000000" w:rsidDel="00000000" w:rsidP="00000000" w:rsidRDefault="00000000" w:rsidRPr="00000000" w14:paraId="000002B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monthBalance += monthlyDeposit;</w:t>
      </w:r>
    </w:p>
    <w:p w:rsidR="00000000" w:rsidDel="00000000" w:rsidP="00000000" w:rsidRDefault="00000000" w:rsidRPr="00000000" w14:paraId="000002B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(monthBalance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"Starting balance is less than 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B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"Enter total amount withdrawn from account for month "</w:t>
      </w:r>
      <w:r w:rsidDel="00000000" w:rsidR="00000000" w:rsidRPr="00000000">
        <w:rPr>
          <w:rFonts w:ascii="Consolas" w:cs="Consolas" w:eastAsia="Consolas" w:hAnsi="Consolas"/>
          <w:sz w:val="21"/>
          <w:szCs w:val="21"/>
          <w:rtl w:val="0"/>
        </w:rPr>
        <w:t xml:space="preserve"> &lt;&lt; (i+</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monthlyWithdrawal;</w:t>
      </w:r>
    </w:p>
    <w:p w:rsidR="00000000" w:rsidDel="00000000" w:rsidP="00000000" w:rsidRDefault="00000000" w:rsidRPr="00000000" w14:paraId="000002B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B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(monthlyWithdrawal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"Invalid amount!"</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B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"Enter total amount withdrawn from account for month "</w:t>
      </w:r>
      <w:r w:rsidDel="00000000" w:rsidR="00000000" w:rsidRPr="00000000">
        <w:rPr>
          <w:rFonts w:ascii="Consolas" w:cs="Consolas" w:eastAsia="Consolas" w:hAnsi="Consolas"/>
          <w:sz w:val="21"/>
          <w:szCs w:val="21"/>
          <w:rtl w:val="0"/>
        </w:rPr>
        <w:t xml:space="preserve"> &lt;&lt; (i+</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B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monthlyWithdrawal;</w:t>
      </w:r>
    </w:p>
    <w:p w:rsidR="00000000" w:rsidDel="00000000" w:rsidP="00000000" w:rsidRDefault="00000000" w:rsidRPr="00000000" w14:paraId="000002C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2">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aaaaa"/>
          <w:sz w:val="21"/>
          <w:szCs w:val="21"/>
          <w:rtl w:val="0"/>
        </w:rPr>
        <w:t xml:space="preserve">//this will be helpful for the summary later to add up all the withdrawals from each month</w:t>
      </w:r>
    </w:p>
    <w:p w:rsidR="00000000" w:rsidDel="00000000" w:rsidP="00000000" w:rsidRDefault="00000000" w:rsidRPr="00000000" w14:paraId="000002C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totalWithdrawals = totalWithdrawals + monthlyWithdrawal;</w:t>
      </w:r>
    </w:p>
    <w:p w:rsidR="00000000" w:rsidDel="00000000" w:rsidP="00000000" w:rsidRDefault="00000000" w:rsidRPr="00000000" w14:paraId="000002C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aaaaa"/>
          <w:sz w:val="21"/>
          <w:szCs w:val="21"/>
          <w:rtl w:val="0"/>
        </w:rPr>
        <w:t xml:space="preserve">//to get the ending balance for the month</w:t>
      </w:r>
    </w:p>
    <w:p w:rsidR="00000000" w:rsidDel="00000000" w:rsidP="00000000" w:rsidRDefault="00000000" w:rsidRPr="00000000" w14:paraId="000002C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monthBalance -= monthlyWithdrawal;</w:t>
      </w:r>
    </w:p>
    <w:p w:rsidR="00000000" w:rsidDel="00000000" w:rsidP="00000000" w:rsidRDefault="00000000" w:rsidRPr="00000000" w14:paraId="000002C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avgBalance = (avgBalance + monthBalance)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(monthBalance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"Ending balance is less than 0"</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C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CD">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monthlyInterestRate = annualInterestRate/</w:t>
      </w:r>
      <w:r w:rsidDel="00000000" w:rsidR="00000000" w:rsidRPr="00000000">
        <w:rPr>
          <w:rFonts w:ascii="Consolas" w:cs="Consolas" w:eastAsia="Consolas" w:hAnsi="Consolas"/>
          <w:color w:val="09885a"/>
          <w:sz w:val="21"/>
          <w:szCs w:val="21"/>
          <w:rtl w:val="0"/>
        </w:rPr>
        <w:t xml:space="preserve">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C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interestForTheMonth = monthlyInterestRate*avgBalance;</w:t>
      </w:r>
    </w:p>
    <w:p w:rsidR="00000000" w:rsidDel="00000000" w:rsidP="00000000" w:rsidRDefault="00000000" w:rsidRPr="00000000" w14:paraId="000002D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monthBalance += interestForTheMonth;</w:t>
      </w:r>
    </w:p>
    <w:p w:rsidR="00000000" w:rsidDel="00000000" w:rsidP="00000000" w:rsidRDefault="00000000" w:rsidRPr="00000000" w14:paraId="000002D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(monthBalance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D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D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totalInterest = totalInterest + interestForTheMonth;</w:t>
      </w:r>
    </w:p>
    <w:p w:rsidR="00000000" w:rsidDel="00000000" w:rsidP="00000000" w:rsidRDefault="00000000" w:rsidRPr="00000000" w14:paraId="000002D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7">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aaaaa"/>
          <w:sz w:val="21"/>
          <w:szCs w:val="21"/>
          <w:rtl w:val="0"/>
        </w:rPr>
        <w:t xml:space="preserve">// end of for loop</w:t>
      </w:r>
    </w:p>
    <w:p w:rsidR="00000000" w:rsidDel="00000000" w:rsidP="00000000" w:rsidRDefault="00000000" w:rsidRPr="00000000" w14:paraId="000002D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totalBalance = (startingBalance + (totalDeposits - totalWithdrawals) + totalInterest);</w:t>
      </w:r>
    </w:p>
    <w:p w:rsidR="00000000" w:rsidDel="00000000" w:rsidP="00000000" w:rsidRDefault="00000000" w:rsidRPr="00000000" w14:paraId="000002D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(totalBalance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D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"Account has a negative balance"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D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D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D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E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      The Bank of GJZC"</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      555 Panther Way, TC Bldg."</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      Lake Worth, FL 33460"</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"_______________________________________"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E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"Quarterly Savings Account Statement "</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E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"Starting balance:          $"</w:t>
      </w:r>
      <w:r w:rsidDel="00000000" w:rsidR="00000000" w:rsidRPr="00000000">
        <w:rPr>
          <w:rFonts w:ascii="Consolas" w:cs="Consolas" w:eastAsia="Consolas" w:hAnsi="Consolas"/>
          <w:sz w:val="21"/>
          <w:szCs w:val="21"/>
          <w:rtl w:val="0"/>
        </w:rPr>
        <w:t xml:space="preserve"> &lt;&lt; startingBalance &lt;&lt; endl;</w:t>
      </w:r>
    </w:p>
    <w:p w:rsidR="00000000" w:rsidDel="00000000" w:rsidP="00000000" w:rsidRDefault="00000000" w:rsidRPr="00000000" w14:paraId="000002E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deposits:            $"</w:t>
      </w:r>
      <w:r w:rsidDel="00000000" w:rsidR="00000000" w:rsidRPr="00000000">
        <w:rPr>
          <w:rFonts w:ascii="Consolas" w:cs="Consolas" w:eastAsia="Consolas" w:hAnsi="Consolas"/>
          <w:sz w:val="21"/>
          <w:szCs w:val="21"/>
          <w:rtl w:val="0"/>
        </w:rPr>
        <w:t xml:space="preserve"> &lt;&lt; totalDeposits &lt;&lt; endl;</w:t>
      </w:r>
    </w:p>
    <w:p w:rsidR="00000000" w:rsidDel="00000000" w:rsidP="00000000" w:rsidRDefault="00000000" w:rsidRPr="00000000" w14:paraId="000002E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withdrawals:         $"</w:t>
      </w:r>
      <w:r w:rsidDel="00000000" w:rsidR="00000000" w:rsidRPr="00000000">
        <w:rPr>
          <w:rFonts w:ascii="Consolas" w:cs="Consolas" w:eastAsia="Consolas" w:hAnsi="Consolas"/>
          <w:sz w:val="21"/>
          <w:szCs w:val="21"/>
          <w:rtl w:val="0"/>
        </w:rPr>
        <w:t xml:space="preserve"> &lt;&lt;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&lt;&lt;totalWithdrawals &lt;&lt;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"Total interest:            $"</w:t>
      </w:r>
      <w:r w:rsidDel="00000000" w:rsidR="00000000" w:rsidRPr="00000000">
        <w:rPr>
          <w:rFonts w:ascii="Consolas" w:cs="Consolas" w:eastAsia="Consolas" w:hAnsi="Consolas"/>
          <w:sz w:val="21"/>
          <w:szCs w:val="21"/>
          <w:rtl w:val="0"/>
        </w:rPr>
        <w:t xml:space="preserve">&lt;&lt; totalInterest &lt;&lt; endl;</w:t>
      </w:r>
    </w:p>
    <w:p w:rsidR="00000000" w:rsidDel="00000000" w:rsidP="00000000" w:rsidRDefault="00000000" w:rsidRPr="00000000" w14:paraId="000002E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                         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cout&lt;&lt; </w:t>
      </w:r>
      <w:r w:rsidDel="00000000" w:rsidR="00000000" w:rsidRPr="00000000">
        <w:rPr>
          <w:rFonts w:ascii="Consolas" w:cs="Consolas" w:eastAsia="Consolas" w:hAnsi="Consolas"/>
          <w:color w:val="a31515"/>
          <w:sz w:val="21"/>
          <w:szCs w:val="21"/>
          <w:rtl w:val="0"/>
        </w:rPr>
        <w:t xml:space="preserve">"Ending balance:             $"</w:t>
      </w:r>
      <w:r w:rsidDel="00000000" w:rsidR="00000000" w:rsidRPr="00000000">
        <w:rPr>
          <w:rFonts w:ascii="Consolas" w:cs="Consolas" w:eastAsia="Consolas" w:hAnsi="Consolas"/>
          <w:sz w:val="21"/>
          <w:szCs w:val="21"/>
          <w:rtl w:val="0"/>
        </w:rPr>
        <w:t xml:space="preserve"> &lt;&lt; totalBalance &lt;&lt; endl;</w:t>
      </w:r>
    </w:p>
    <w:p w:rsidR="00000000" w:rsidDel="00000000" w:rsidP="00000000" w:rsidRDefault="00000000" w:rsidRPr="00000000" w14:paraId="000002E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endl;</w:t>
      </w:r>
    </w:p>
    <w:p w:rsidR="00000000" w:rsidDel="00000000" w:rsidP="00000000" w:rsidRDefault="00000000" w:rsidRPr="00000000" w14:paraId="000002E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    Thank you for your business!"</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2EF">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F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F3">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spacing to Christians code and dashed lines under Month output lines for better visuals. If we merge with my ending output above we can be done, copy and paste link to submit.</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pPr>
      <w:r w:rsidDel="00000000" w:rsidR="00000000" w:rsidRPr="00000000">
        <w:rPr>
          <w:rFonts w:ascii="Times New Roman" w:cs="Times New Roman" w:eastAsia="Times New Roman" w:hAnsi="Times New Roman"/>
          <w:sz w:val="24"/>
          <w:szCs w:val="24"/>
          <w:rtl w:val="0"/>
        </w:rPr>
        <w:t xml:space="preserve">/* README Link: </w:t>
      </w:r>
      <w:r w:rsidDel="00000000" w:rsidR="00000000" w:rsidRPr="00000000">
        <w:rPr>
          <w:rtl w:val="0"/>
        </w:rPr>
        <w:t xml:space="preserve">https://docs.google.com/document/d/1gEVdOtlsG8dOnfRC44uR9bXwMupln0YboPaBJzxzF0Y/edit?usp=sharing</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Changelog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https://docs.google.com/document/d/1LOoU17CiBw73Hgbi9hZqqfspFubfgtvNJZuKnngXeZE/edit?usp=sharing</w:t>
        </w:r>
      </w:hyperlink>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C">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iostream</w:t>
      </w:r>
      <w:r w:rsidDel="00000000" w:rsidR="00000000" w:rsidRPr="00000000">
        <w:rPr>
          <w:rFonts w:ascii="Consolas" w:cs="Consolas" w:eastAsia="Consolas" w:hAnsi="Consolas"/>
          <w:color w:val="0000ff"/>
          <w:sz w:val="21"/>
          <w:szCs w:val="21"/>
          <w:rtl w:val="0"/>
        </w:rPr>
        <w:t xml:space="preserve">&gt;</w:t>
      </w:r>
    </w:p>
    <w:p w:rsidR="00000000" w:rsidDel="00000000" w:rsidP="00000000" w:rsidRDefault="00000000" w:rsidRPr="00000000" w14:paraId="000002FD">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iomanip</w:t>
      </w:r>
      <w:r w:rsidDel="00000000" w:rsidR="00000000" w:rsidRPr="00000000">
        <w:rPr>
          <w:rFonts w:ascii="Consolas" w:cs="Consolas" w:eastAsia="Consolas" w:hAnsi="Consolas"/>
          <w:color w:val="0000ff"/>
          <w:sz w:val="21"/>
          <w:szCs w:val="21"/>
          <w:rtl w:val="0"/>
        </w:rPr>
        <w:t xml:space="preserve">&gt;</w:t>
      </w:r>
    </w:p>
    <w:p w:rsidR="00000000" w:rsidDel="00000000" w:rsidP="00000000" w:rsidRDefault="00000000" w:rsidRPr="00000000" w14:paraId="000002F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sz w:val="21"/>
          <w:szCs w:val="21"/>
          <w:rtl w:val="0"/>
        </w:rPr>
        <w:t xml:space="preserve"> std;</w:t>
      </w:r>
    </w:p>
    <w:p w:rsidR="00000000" w:rsidDel="00000000" w:rsidP="00000000" w:rsidRDefault="00000000" w:rsidRPr="00000000" w14:paraId="000002F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main() {</w:t>
      </w:r>
    </w:p>
    <w:p w:rsidR="00000000" w:rsidDel="00000000" w:rsidP="00000000" w:rsidRDefault="00000000" w:rsidRPr="00000000" w14:paraId="0000030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//variables below</w:t>
      </w:r>
    </w:p>
    <w:p w:rsidR="00000000" w:rsidDel="00000000" w:rsidP="00000000" w:rsidRDefault="00000000" w:rsidRPr="00000000" w14:paraId="0000030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startingBal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annualInterestRate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monthlyInterestRate;</w:t>
      </w:r>
    </w:p>
    <w:p w:rsidR="00000000" w:rsidDel="00000000" w:rsidP="00000000" w:rsidRDefault="00000000" w:rsidRPr="00000000" w14:paraId="0000030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deposit;</w:t>
      </w:r>
    </w:p>
    <w:p w:rsidR="00000000" w:rsidDel="00000000" w:rsidP="00000000" w:rsidRDefault="00000000" w:rsidRPr="00000000" w14:paraId="0000030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withdrawal;</w:t>
      </w:r>
    </w:p>
    <w:p w:rsidR="00000000" w:rsidDel="00000000" w:rsidP="00000000" w:rsidRDefault="00000000" w:rsidRPr="00000000" w14:paraId="0000030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totalBalance;</w:t>
      </w:r>
    </w:p>
    <w:p w:rsidR="00000000" w:rsidDel="00000000" w:rsidP="00000000" w:rsidRDefault="00000000" w:rsidRPr="00000000" w14:paraId="0000030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interestReceived;</w:t>
      </w:r>
    </w:p>
    <w:p w:rsidR="00000000" w:rsidDel="00000000" w:rsidP="00000000" w:rsidRDefault="00000000" w:rsidRPr="00000000" w14:paraId="0000030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w:t>
      </w:r>
    </w:p>
    <w:p w:rsidR="00000000" w:rsidDel="00000000" w:rsidP="00000000" w:rsidRDefault="00000000" w:rsidRPr="00000000" w14:paraId="0000030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newBal;</w:t>
      </w:r>
    </w:p>
    <w:p w:rsidR="00000000" w:rsidDel="00000000" w:rsidP="00000000" w:rsidRDefault="00000000" w:rsidRPr="00000000" w14:paraId="0000030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totalDeposits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totalWithdrawals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totalInterest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endingBal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0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month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 count;</w:t>
      </w:r>
    </w:p>
    <w:p w:rsidR="00000000" w:rsidDel="00000000" w:rsidP="00000000" w:rsidRDefault="00000000" w:rsidRPr="00000000" w14:paraId="0000030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//Entering the starting balance</w:t>
      </w:r>
    </w:p>
    <w:p w:rsidR="00000000" w:rsidDel="00000000" w:rsidP="00000000" w:rsidRDefault="00000000" w:rsidRPr="00000000" w14:paraId="0000031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your starting balance of the account: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startingBal;</w:t>
      </w:r>
    </w:p>
    <w:p w:rsidR="00000000" w:rsidDel="00000000" w:rsidP="00000000" w:rsidRDefault="00000000" w:rsidRPr="00000000" w14:paraId="00000312">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1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(startingBal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"Invalid input.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for your starting balance of the account."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startingBal;</w:t>
      </w:r>
    </w:p>
    <w:p w:rsidR="00000000" w:rsidDel="00000000" w:rsidP="00000000" w:rsidRDefault="00000000" w:rsidRPr="00000000" w14:paraId="0000031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newBal = startingBal;</w:t>
      </w:r>
    </w:p>
    <w:p w:rsidR="00000000" w:rsidDel="00000000" w:rsidP="00000000" w:rsidRDefault="00000000" w:rsidRPr="00000000" w14:paraId="0000031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startingBal;</w:t>
      </w:r>
    </w:p>
    <w:p w:rsidR="00000000" w:rsidDel="00000000" w:rsidP="00000000" w:rsidRDefault="00000000" w:rsidRPr="00000000" w14:paraId="0000031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 total + startingBal;</w:t>
      </w:r>
    </w:p>
    <w:p w:rsidR="00000000" w:rsidDel="00000000" w:rsidP="00000000" w:rsidRDefault="00000000" w:rsidRPr="00000000" w14:paraId="0000031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//Entering the annual interest rate</w:t>
      </w:r>
    </w:p>
    <w:p w:rsidR="00000000" w:rsidDel="00000000" w:rsidP="00000000" w:rsidRDefault="00000000" w:rsidRPr="00000000" w14:paraId="0000031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annual interest rate on the account (e.g. .04)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1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annualInterestRate;</w:t>
      </w:r>
    </w:p>
    <w:p w:rsidR="00000000" w:rsidDel="00000000" w:rsidP="00000000" w:rsidRDefault="00000000" w:rsidRPr="00000000" w14:paraId="0000031D">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1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(annualInterestRate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1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"Invalid input.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for your annual interest rate on the account."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annualInterestRate;</w:t>
      </w:r>
    </w:p>
    <w:p w:rsidR="00000000" w:rsidDel="00000000" w:rsidP="00000000" w:rsidRDefault="00000000" w:rsidRPr="00000000" w14:paraId="0000032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monthlyInterestRate = annualInterestRate / </w:t>
      </w:r>
      <w:r w:rsidDel="00000000" w:rsidR="00000000" w:rsidRPr="00000000">
        <w:rPr>
          <w:rFonts w:ascii="Consolas" w:cs="Consolas" w:eastAsia="Consolas" w:hAnsi="Consolas"/>
          <w:color w:val="09885a"/>
          <w:sz w:val="21"/>
          <w:szCs w:val="21"/>
          <w:rtl w:val="0"/>
        </w:rPr>
        <w:t xml:space="preserve">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3">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//How many months you want to calculate</w:t>
      </w:r>
    </w:p>
    <w:p w:rsidR="00000000" w:rsidDel="00000000" w:rsidP="00000000" w:rsidRDefault="00000000" w:rsidRPr="00000000" w14:paraId="0000032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how many months you would like to calculate: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count;</w:t>
      </w:r>
    </w:p>
    <w:p w:rsidR="00000000" w:rsidDel="00000000" w:rsidP="00000000" w:rsidRDefault="00000000" w:rsidRPr="00000000" w14:paraId="00000326">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2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(count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2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"Input invalid.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of months you would like to calculate"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count;</w:t>
      </w:r>
    </w:p>
    <w:p w:rsidR="00000000" w:rsidDel="00000000" w:rsidP="00000000" w:rsidRDefault="00000000" w:rsidRPr="00000000" w14:paraId="0000032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2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//main loop</w:t>
      </w:r>
    </w:p>
    <w:p w:rsidR="00000000" w:rsidDel="00000000" w:rsidP="00000000" w:rsidRDefault="00000000" w:rsidRPr="00000000" w14:paraId="0000032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(month &lt;= count) {</w:t>
      </w:r>
    </w:p>
    <w:p w:rsidR="00000000" w:rsidDel="00000000" w:rsidP="00000000" w:rsidRDefault="00000000" w:rsidRPr="00000000" w14:paraId="0000032D">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 how much deposit</w:t>
      </w:r>
    </w:p>
    <w:p w:rsidR="00000000" w:rsidDel="00000000" w:rsidP="00000000" w:rsidRDefault="00000000" w:rsidRPr="00000000" w14:paraId="0000032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2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"Month "</w:t>
      </w:r>
      <w:r w:rsidDel="00000000" w:rsidR="00000000" w:rsidRPr="00000000">
        <w:rPr>
          <w:rFonts w:ascii="Consolas" w:cs="Consolas" w:eastAsia="Consolas" w:hAnsi="Consolas"/>
          <w:sz w:val="21"/>
          <w:szCs w:val="21"/>
          <w:rtl w:val="0"/>
        </w:rPr>
        <w:t xml:space="preserve"> &lt;&lt; month &lt;&lt; endl;</w:t>
      </w:r>
    </w:p>
    <w:p w:rsidR="00000000" w:rsidDel="00000000" w:rsidP="00000000" w:rsidRDefault="00000000" w:rsidRPr="00000000" w14:paraId="0000033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3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total deposit for month "</w:t>
      </w:r>
      <w:r w:rsidDel="00000000" w:rsidR="00000000" w:rsidRPr="00000000">
        <w:rPr>
          <w:rFonts w:ascii="Consolas" w:cs="Consolas" w:eastAsia="Consolas" w:hAnsi="Consolas"/>
          <w:sz w:val="21"/>
          <w:szCs w:val="21"/>
          <w:rtl w:val="0"/>
        </w:rPr>
        <w:t xml:space="preserve"> &lt;&lt; month &lt;&lt;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deposit;</w:t>
      </w:r>
    </w:p>
    <w:p w:rsidR="00000000" w:rsidDel="00000000" w:rsidP="00000000" w:rsidRDefault="00000000" w:rsidRPr="00000000" w14:paraId="00000333">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3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(deposit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33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"Input invalid.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for the deposit"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deposit;</w:t>
      </w:r>
    </w:p>
    <w:p w:rsidR="00000000" w:rsidDel="00000000" w:rsidP="00000000" w:rsidRDefault="00000000" w:rsidRPr="00000000" w14:paraId="0000033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//calculating totalBalance, totalDeposits, and total for interest</w:t>
      </w:r>
    </w:p>
    <w:p w:rsidR="00000000" w:rsidDel="00000000" w:rsidP="00000000" w:rsidRDefault="00000000" w:rsidRPr="00000000" w14:paraId="0000033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totalDeposits = totalDeposits + deposit;</w:t>
      </w:r>
    </w:p>
    <w:p w:rsidR="00000000" w:rsidDel="00000000" w:rsidP="00000000" w:rsidRDefault="00000000" w:rsidRPr="00000000" w14:paraId="0000033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deposit;</w:t>
      </w:r>
    </w:p>
    <w:p w:rsidR="00000000" w:rsidDel="00000000" w:rsidP="00000000" w:rsidRDefault="00000000" w:rsidRPr="00000000" w14:paraId="0000033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 newBal + (newBal + deposit);</w:t>
      </w:r>
    </w:p>
    <w:p w:rsidR="00000000" w:rsidDel="00000000" w:rsidP="00000000" w:rsidRDefault="00000000" w:rsidRPr="00000000" w14:paraId="0000033C">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 the withdrawal amount</w:t>
      </w:r>
    </w:p>
    <w:p w:rsidR="00000000" w:rsidDel="00000000" w:rsidP="00000000" w:rsidRDefault="00000000" w:rsidRPr="00000000" w14:paraId="0000033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total amount withdrawn: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3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withdrawal;</w:t>
      </w:r>
    </w:p>
    <w:p w:rsidR="00000000" w:rsidDel="00000000" w:rsidP="00000000" w:rsidRDefault="00000000" w:rsidRPr="00000000" w14:paraId="0000033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4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(withdrawal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&amp;&amp; withdrawal &gt; totalBalance) {</w:t>
      </w:r>
    </w:p>
    <w:p w:rsidR="00000000" w:rsidDel="00000000" w:rsidP="00000000" w:rsidRDefault="00000000" w:rsidRPr="00000000" w14:paraId="0000034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"Invalid input."</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and a number less than total deposit: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withdrawal;</w:t>
      </w:r>
    </w:p>
    <w:p w:rsidR="00000000" w:rsidDel="00000000" w:rsidP="00000000" w:rsidRDefault="00000000" w:rsidRPr="00000000" w14:paraId="0000034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44">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//calculating totalWithdrawals, new totalBalance after withdrawal, and total for interest</w:t>
      </w:r>
    </w:p>
    <w:p w:rsidR="00000000" w:rsidDel="00000000" w:rsidP="00000000" w:rsidRDefault="00000000" w:rsidRPr="00000000" w14:paraId="0000034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totalWithdrawals = totalWithdrawals + withdrawal;</w:t>
      </w:r>
    </w:p>
    <w:p w:rsidR="00000000" w:rsidDel="00000000" w:rsidP="00000000" w:rsidRDefault="00000000" w:rsidRPr="00000000" w14:paraId="0000034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withdrawal;</w:t>
      </w:r>
    </w:p>
    <w:p w:rsidR="00000000" w:rsidDel="00000000" w:rsidP="00000000" w:rsidRDefault="00000000" w:rsidRPr="00000000" w14:paraId="0000034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 total - withdrawal;</w:t>
      </w:r>
    </w:p>
    <w:p w:rsidR="00000000" w:rsidDel="00000000" w:rsidP="00000000" w:rsidRDefault="00000000" w:rsidRPr="00000000" w14:paraId="0000034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aaaaa"/>
          <w:sz w:val="21"/>
          <w:szCs w:val="21"/>
          <w:rtl w:val="0"/>
        </w:rPr>
        <w:t xml:space="preserve">//interest calculation</w:t>
      </w:r>
    </w:p>
    <w:p w:rsidR="00000000" w:rsidDel="00000000" w:rsidP="00000000" w:rsidRDefault="00000000" w:rsidRPr="00000000" w14:paraId="0000034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interestReceived = (total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 * monthlyInterestRate;</w:t>
      </w:r>
    </w:p>
    <w:p w:rsidR="00000000" w:rsidDel="00000000" w:rsidP="00000000" w:rsidRDefault="00000000" w:rsidRPr="00000000" w14:paraId="0000034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fixed &lt;&lt; setprecision(</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a31515"/>
          <w:sz w:val="21"/>
          <w:szCs w:val="21"/>
          <w:rtl w:val="0"/>
        </w:rPr>
        <w:t xml:space="preserve">"Interest received this month: $"</w:t>
      </w:r>
      <w:r w:rsidDel="00000000" w:rsidR="00000000" w:rsidRPr="00000000">
        <w:rPr>
          <w:rFonts w:ascii="Consolas" w:cs="Consolas" w:eastAsia="Consolas" w:hAnsi="Consolas"/>
          <w:sz w:val="21"/>
          <w:szCs w:val="21"/>
          <w:rtl w:val="0"/>
        </w:rPr>
        <w:t xml:space="preserve"> &lt;&lt; interestReceived &lt;&lt; endl;</w:t>
      </w:r>
    </w:p>
    <w:p w:rsidR="00000000" w:rsidDel="00000000" w:rsidP="00000000" w:rsidRDefault="00000000" w:rsidRPr="00000000" w14:paraId="0000034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//calculating totalInterest, and totalBalance</w:t>
      </w:r>
    </w:p>
    <w:p w:rsidR="00000000" w:rsidDel="00000000" w:rsidP="00000000" w:rsidRDefault="00000000" w:rsidRPr="00000000" w14:paraId="0000034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totalInterest = totalInterest + interestReceived;</w:t>
      </w:r>
    </w:p>
    <w:p w:rsidR="00000000" w:rsidDel="00000000" w:rsidP="00000000" w:rsidRDefault="00000000" w:rsidRPr="00000000" w14:paraId="0000034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interestReceived;</w:t>
      </w:r>
    </w:p>
    <w:p w:rsidR="00000000" w:rsidDel="00000000" w:rsidP="00000000" w:rsidRDefault="00000000" w:rsidRPr="00000000" w14:paraId="0000034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"Ending monthly balance: $"</w:t>
      </w:r>
      <w:r w:rsidDel="00000000" w:rsidR="00000000" w:rsidRPr="00000000">
        <w:rPr>
          <w:rFonts w:ascii="Consolas" w:cs="Consolas" w:eastAsia="Consolas" w:hAnsi="Consolas"/>
          <w:sz w:val="21"/>
          <w:szCs w:val="21"/>
          <w:rtl w:val="0"/>
        </w:rPr>
        <w:t xml:space="preserve"> &lt;&lt; totalBalance &lt;&lt; endl;</w:t>
      </w:r>
    </w:p>
    <w:p w:rsidR="00000000" w:rsidDel="00000000" w:rsidP="00000000" w:rsidRDefault="00000000" w:rsidRPr="00000000" w14:paraId="0000034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//setting up for next loop Interest</w:t>
      </w:r>
    </w:p>
    <w:p w:rsidR="00000000" w:rsidDel="00000000" w:rsidP="00000000" w:rsidRDefault="00000000" w:rsidRPr="00000000" w14:paraId="0000035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newBal = totalBalance;</w:t>
      </w:r>
    </w:p>
    <w:p w:rsidR="00000000" w:rsidDel="00000000" w:rsidP="00000000" w:rsidRDefault="00000000" w:rsidRPr="00000000" w14:paraId="0000035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month = month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3">
      <w:pPr>
        <w:shd w:fill="fffffe" w:val="clear"/>
        <w:spacing w:line="325.71428571428567" w:lineRule="auto"/>
        <w:rPr>
          <w:rFonts w:ascii="Consolas" w:cs="Consolas" w:eastAsia="Consolas" w:hAnsi="Consolas"/>
          <w:color w:val="aaaaaa"/>
          <w:sz w:val="21"/>
          <w:szCs w:val="21"/>
        </w:rPr>
      </w:pPr>
      <w:commentRangeStart w:id="8"/>
      <w:r w:rsidDel="00000000" w:rsidR="00000000" w:rsidRPr="00000000">
        <w:rPr>
          <w:rFonts w:ascii="Consolas" w:cs="Consolas" w:eastAsia="Consolas" w:hAnsi="Consolas"/>
          <w:color w:val="aaaaaa"/>
          <w:sz w:val="21"/>
          <w:szCs w:val="21"/>
          <w:rtl w:val="0"/>
        </w:rPr>
        <w:t xml:space="preserve">//ending couts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35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 &lt;&lt; </w:t>
      </w:r>
      <w:r w:rsidDel="00000000" w:rsidR="00000000" w:rsidRPr="00000000">
        <w:rPr>
          <w:rFonts w:ascii="Consolas" w:cs="Consolas" w:eastAsia="Consolas" w:hAnsi="Consolas"/>
          <w:color w:val="a31515"/>
          <w:sz w:val="21"/>
          <w:szCs w:val="21"/>
          <w:rtl w:val="0"/>
        </w:rPr>
        <w:t xml:space="preserve">"Quarterly Savings Account Statement"</w:t>
      </w:r>
      <w:r w:rsidDel="00000000" w:rsidR="00000000" w:rsidRPr="00000000">
        <w:rPr>
          <w:rFonts w:ascii="Consolas" w:cs="Consolas" w:eastAsia="Consolas" w:hAnsi="Consolas"/>
          <w:sz w:val="21"/>
          <w:szCs w:val="21"/>
          <w:rtl w:val="0"/>
        </w:rPr>
        <w:t xml:space="preserve"> &lt;&lt; endl &lt;&lt; endl;</w:t>
      </w:r>
    </w:p>
    <w:p w:rsidR="00000000" w:rsidDel="00000000" w:rsidP="00000000" w:rsidRDefault="00000000" w:rsidRPr="00000000" w14:paraId="0000035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right &lt;&lt; setw(</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a31515"/>
          <w:sz w:val="21"/>
          <w:szCs w:val="21"/>
          <w:rtl w:val="0"/>
        </w:rPr>
        <w:t xml:space="preserve">"Starting balance:      $"</w:t>
      </w:r>
      <w:r w:rsidDel="00000000" w:rsidR="00000000" w:rsidRPr="00000000">
        <w:rPr>
          <w:rFonts w:ascii="Consolas" w:cs="Consolas" w:eastAsia="Consolas" w:hAnsi="Consolas"/>
          <w:sz w:val="21"/>
          <w:szCs w:val="21"/>
          <w:rtl w:val="0"/>
        </w:rPr>
        <w:t xml:space="preserve"> &lt;&lt; startingBal &lt;&lt; endl;</w:t>
      </w:r>
    </w:p>
    <w:p w:rsidR="00000000" w:rsidDel="00000000" w:rsidP="00000000" w:rsidRDefault="00000000" w:rsidRPr="00000000" w14:paraId="0000035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deposits:       + $"</w:t>
      </w:r>
      <w:r w:rsidDel="00000000" w:rsidR="00000000" w:rsidRPr="00000000">
        <w:rPr>
          <w:rFonts w:ascii="Consolas" w:cs="Consolas" w:eastAsia="Consolas" w:hAnsi="Consolas"/>
          <w:sz w:val="21"/>
          <w:szCs w:val="21"/>
          <w:rtl w:val="0"/>
        </w:rPr>
        <w:t xml:space="preserve"> &lt;&lt; totalDeposits &lt;&lt; endl;</w:t>
      </w:r>
    </w:p>
    <w:p w:rsidR="00000000" w:rsidDel="00000000" w:rsidP="00000000" w:rsidRDefault="00000000" w:rsidRPr="00000000" w14:paraId="0000035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withdrawals:    - $"</w:t>
      </w:r>
      <w:r w:rsidDel="00000000" w:rsidR="00000000" w:rsidRPr="00000000">
        <w:rPr>
          <w:rFonts w:ascii="Consolas" w:cs="Consolas" w:eastAsia="Consolas" w:hAnsi="Consolas"/>
          <w:sz w:val="21"/>
          <w:szCs w:val="21"/>
          <w:rtl w:val="0"/>
        </w:rPr>
        <w:t xml:space="preserve"> &lt;&lt; right &lt;&lt; setw(</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 &lt;&lt; totalWithdrawals &lt;&lt; endl;</w:t>
      </w:r>
    </w:p>
    <w:p w:rsidR="00000000" w:rsidDel="00000000" w:rsidP="00000000" w:rsidRDefault="00000000" w:rsidRPr="00000000" w14:paraId="0000035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interest:         + $"</w:t>
      </w:r>
      <w:r w:rsidDel="00000000" w:rsidR="00000000" w:rsidRPr="00000000">
        <w:rPr>
          <w:rFonts w:ascii="Consolas" w:cs="Consolas" w:eastAsia="Consolas" w:hAnsi="Consolas"/>
          <w:sz w:val="21"/>
          <w:szCs w:val="21"/>
          <w:rtl w:val="0"/>
        </w:rPr>
        <w:t xml:space="preserve"> &lt;&lt; totalInterest &lt;&lt; endl;</w:t>
      </w:r>
    </w:p>
    <w:p w:rsidR="00000000" w:rsidDel="00000000" w:rsidP="00000000" w:rsidRDefault="00000000" w:rsidRPr="00000000" w14:paraId="0000035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____________"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5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"Ending balance:    $"</w:t>
      </w:r>
      <w:r w:rsidDel="00000000" w:rsidR="00000000" w:rsidRPr="00000000">
        <w:rPr>
          <w:rFonts w:ascii="Consolas" w:cs="Consolas" w:eastAsia="Consolas" w:hAnsi="Consolas"/>
          <w:sz w:val="21"/>
          <w:szCs w:val="21"/>
          <w:rtl w:val="0"/>
        </w:rPr>
        <w:t xml:space="preserve"> &lt;&lt; totalBalance &lt;&lt; endl;</w:t>
      </w:r>
    </w:p>
    <w:p w:rsidR="00000000" w:rsidDel="00000000" w:rsidP="00000000" w:rsidRDefault="00000000" w:rsidRPr="00000000" w14:paraId="0000035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CODE TO TEST AND APPROVE - Jess</w:t>
      </w:r>
    </w:p>
    <w:p w:rsidR="00000000" w:rsidDel="00000000" w:rsidP="00000000" w:rsidRDefault="00000000" w:rsidRPr="00000000" w14:paraId="00000360">
      <w:pPr>
        <w:rPr>
          <w:rFonts w:ascii="Times New Roman" w:cs="Times New Roman" w:eastAsia="Times New Roman" w:hAnsi="Times New Roman"/>
          <w:b w:val="1"/>
          <w:sz w:val="28"/>
          <w:szCs w:val="28"/>
        </w:rPr>
      </w:pPr>
      <w:hyperlink r:id="rId11">
        <w:r w:rsidDel="00000000" w:rsidR="00000000" w:rsidRPr="00000000">
          <w:rPr>
            <w:rFonts w:ascii="Times New Roman" w:cs="Times New Roman" w:eastAsia="Times New Roman" w:hAnsi="Times New Roman"/>
            <w:b w:val="1"/>
            <w:color w:val="1155cc"/>
            <w:sz w:val="28"/>
            <w:szCs w:val="28"/>
            <w:u w:val="single"/>
            <w:rtl w:val="0"/>
          </w:rPr>
          <w:t xml:space="preserve">https://repl.it/@MartianSpaceFox/Group4SavingsAccountBalanceProgram</w:t>
        </w:r>
      </w:hyperlink>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b w:val="1"/>
          <w:sz w:val="28"/>
          <w:szCs w:val="28"/>
        </w:rPr>
      </w:pPr>
      <w:hyperlink r:id="rId12">
        <w:r w:rsidDel="00000000" w:rsidR="00000000" w:rsidRPr="00000000">
          <w:rPr>
            <w:rFonts w:ascii="Times New Roman" w:cs="Times New Roman" w:eastAsia="Times New Roman" w:hAnsi="Times New Roman"/>
            <w:b w:val="1"/>
            <w:color w:val="1155cc"/>
            <w:sz w:val="28"/>
            <w:szCs w:val="28"/>
            <w:u w:val="single"/>
            <w:rtl w:val="0"/>
          </w:rPr>
          <w:t xml:space="preserve">https://github.com/MartianSpaceFox/Group4SavingsAccountBalanceProgram</w:t>
        </w:r>
      </w:hyperlink>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 README Link: https://docs.google.com/document/d/1gEVdOtlsG8dOnfRC44uR9bXwMupln0YboPaBJzxzF0Y/edit?usp=sharing</w:t>
      </w:r>
    </w:p>
    <w:p w:rsidR="00000000" w:rsidDel="00000000" w:rsidP="00000000" w:rsidRDefault="00000000" w:rsidRPr="00000000" w14:paraId="00000364">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5">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Changelog Link: https://docs.google.com/document/d/1LOoU17CiBw73Hgbi9hZqqfspFubfgtvNJZuKnngXeZE/edit?usp=sharing</w:t>
      </w:r>
    </w:p>
    <w:p w:rsidR="00000000" w:rsidDel="00000000" w:rsidP="00000000" w:rsidRDefault="00000000" w:rsidRPr="00000000" w14:paraId="00000366">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w:t>
      </w:r>
    </w:p>
    <w:p w:rsidR="00000000" w:rsidDel="00000000" w:rsidP="00000000" w:rsidRDefault="00000000" w:rsidRPr="00000000" w14:paraId="00000367">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8">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iostream</w:t>
      </w:r>
      <w:r w:rsidDel="00000000" w:rsidR="00000000" w:rsidRPr="00000000">
        <w:rPr>
          <w:rFonts w:ascii="Consolas" w:cs="Consolas" w:eastAsia="Consolas" w:hAnsi="Consolas"/>
          <w:color w:val="0000ff"/>
          <w:sz w:val="21"/>
          <w:szCs w:val="21"/>
          <w:rtl w:val="0"/>
        </w:rPr>
        <w:t xml:space="preserve">&gt;</w:t>
      </w:r>
    </w:p>
    <w:p w:rsidR="00000000" w:rsidDel="00000000" w:rsidP="00000000" w:rsidRDefault="00000000" w:rsidRPr="00000000" w14:paraId="00000369">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#include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w:t>
      </w:r>
      <w:r w:rsidDel="00000000" w:rsidR="00000000" w:rsidRPr="00000000">
        <w:rPr>
          <w:rFonts w:ascii="Consolas" w:cs="Consolas" w:eastAsia="Consolas" w:hAnsi="Consolas"/>
          <w:color w:val="a31515"/>
          <w:sz w:val="21"/>
          <w:szCs w:val="21"/>
          <w:rtl w:val="0"/>
        </w:rPr>
        <w:t xml:space="preserve">iomanip</w:t>
      </w:r>
      <w:r w:rsidDel="00000000" w:rsidR="00000000" w:rsidRPr="00000000">
        <w:rPr>
          <w:rFonts w:ascii="Consolas" w:cs="Consolas" w:eastAsia="Consolas" w:hAnsi="Consolas"/>
          <w:color w:val="0000ff"/>
          <w:sz w:val="21"/>
          <w:szCs w:val="21"/>
          <w:rtl w:val="0"/>
        </w:rPr>
        <w:t xml:space="preserve">&gt;</w:t>
      </w:r>
    </w:p>
    <w:p w:rsidR="00000000" w:rsidDel="00000000" w:rsidP="00000000" w:rsidRDefault="00000000" w:rsidRPr="00000000" w14:paraId="0000036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sz w:val="21"/>
          <w:szCs w:val="21"/>
          <w:rtl w:val="0"/>
        </w:rPr>
        <w:t xml:space="preserve"> std;</w:t>
      </w:r>
    </w:p>
    <w:p w:rsidR="00000000" w:rsidDel="00000000" w:rsidP="00000000" w:rsidRDefault="00000000" w:rsidRPr="00000000" w14:paraId="0000036B">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6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main() {</w:t>
      </w:r>
    </w:p>
    <w:p w:rsidR="00000000" w:rsidDel="00000000" w:rsidP="00000000" w:rsidRDefault="00000000" w:rsidRPr="00000000" w14:paraId="0000036D">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//variables below</w:t>
      </w:r>
    </w:p>
    <w:p w:rsidR="00000000" w:rsidDel="00000000" w:rsidP="00000000" w:rsidRDefault="00000000" w:rsidRPr="00000000" w14:paraId="0000036E">
      <w:pPr>
        <w:shd w:fill="fffffe" w:val="clear"/>
        <w:spacing w:line="325.71428571428567" w:lineRule="auto"/>
        <w:rPr>
          <w:rFonts w:ascii="Consolas" w:cs="Consolas" w:eastAsia="Consolas" w:hAnsi="Consolas"/>
          <w:sz w:val="21"/>
          <w:szCs w:val="21"/>
        </w:rPr>
      </w:pPr>
      <w:commentRangeStart w:id="9"/>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startingBal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6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annualInterestRate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37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monthlyInterestRate;</w:t>
      </w:r>
    </w:p>
    <w:p w:rsidR="00000000" w:rsidDel="00000000" w:rsidP="00000000" w:rsidRDefault="00000000" w:rsidRPr="00000000" w14:paraId="0000037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deposit;</w:t>
      </w:r>
    </w:p>
    <w:p w:rsidR="00000000" w:rsidDel="00000000" w:rsidP="00000000" w:rsidRDefault="00000000" w:rsidRPr="00000000" w14:paraId="0000037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withdrawal;</w:t>
      </w:r>
    </w:p>
    <w:p w:rsidR="00000000" w:rsidDel="00000000" w:rsidP="00000000" w:rsidRDefault="00000000" w:rsidRPr="00000000" w14:paraId="0000037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totalBalance;</w:t>
      </w:r>
    </w:p>
    <w:p w:rsidR="00000000" w:rsidDel="00000000" w:rsidP="00000000" w:rsidRDefault="00000000" w:rsidRPr="00000000" w14:paraId="0000037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interestReceived;</w:t>
      </w:r>
    </w:p>
    <w:p w:rsidR="00000000" w:rsidDel="00000000" w:rsidP="00000000" w:rsidRDefault="00000000" w:rsidRPr="00000000" w14:paraId="0000037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w:t>
      </w:r>
    </w:p>
    <w:p w:rsidR="00000000" w:rsidDel="00000000" w:rsidP="00000000" w:rsidRDefault="00000000" w:rsidRPr="00000000" w14:paraId="0000037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newBal;</w:t>
      </w:r>
    </w:p>
    <w:p w:rsidR="00000000" w:rsidDel="00000000" w:rsidP="00000000" w:rsidRDefault="00000000" w:rsidRPr="00000000" w14:paraId="0000037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totalDeposits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totalWithdrawals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totalInterest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A">
      <w:pPr>
        <w:shd w:fill="fffffe" w:val="clear"/>
        <w:spacing w:line="325.71428571428567" w:lineRule="auto"/>
        <w:rPr>
          <w:rFonts w:ascii="Consolas" w:cs="Consolas" w:eastAsia="Consolas" w:hAnsi="Consolas"/>
          <w:sz w:val="21"/>
          <w:szCs w:val="21"/>
        </w:rPr>
      </w:pPr>
      <w:commentRangeStart w:id="10"/>
      <w:r w:rsidDel="00000000" w:rsidR="00000000" w:rsidRPr="00000000">
        <w:rPr>
          <w:rFonts w:ascii="Consolas" w:cs="Consolas" w:eastAsia="Consolas" w:hAnsi="Consolas"/>
          <w:color w:val="0000ff"/>
          <w:sz w:val="21"/>
          <w:szCs w:val="21"/>
          <w:rtl w:val="0"/>
        </w:rPr>
        <w:t xml:space="preserve">float</w:t>
      </w:r>
      <w:r w:rsidDel="00000000" w:rsidR="00000000" w:rsidRPr="00000000">
        <w:rPr>
          <w:rFonts w:ascii="Consolas" w:cs="Consolas" w:eastAsia="Consolas" w:hAnsi="Consolas"/>
          <w:sz w:val="21"/>
          <w:szCs w:val="21"/>
          <w:rtl w:val="0"/>
        </w:rPr>
        <w:t xml:space="preserve"> endingBal = </w:t>
      </w:r>
      <w:r w:rsidDel="00000000" w:rsidR="00000000" w:rsidRPr="00000000">
        <w:rPr>
          <w:rFonts w:ascii="Consolas" w:cs="Consolas" w:eastAsia="Consolas" w:hAnsi="Consolas"/>
          <w:color w:val="09885a"/>
          <w:sz w:val="21"/>
          <w:szCs w:val="21"/>
          <w:rtl w:val="0"/>
        </w:rPr>
        <w:t xml:space="preserve">0.00</w:t>
      </w:r>
      <w:r w:rsidDel="00000000" w:rsidR="00000000" w:rsidRPr="00000000">
        <w:rPr>
          <w:rFonts w:ascii="Consolas" w:cs="Consolas" w:eastAsia="Consolas" w:hAnsi="Consolas"/>
          <w:sz w:val="21"/>
          <w:szCs w:val="21"/>
          <w:rtl w:val="0"/>
        </w:rPr>
        <w:t xml:space="preserv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37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sz w:val="21"/>
          <w:szCs w:val="21"/>
          <w:rtl w:val="0"/>
        </w:rPr>
        <w:t xml:space="preserve"> month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 count;</w:t>
      </w:r>
    </w:p>
    <w:p w:rsidR="00000000" w:rsidDel="00000000" w:rsidP="00000000" w:rsidRDefault="00000000" w:rsidRPr="00000000" w14:paraId="0000037C">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//Entering the starting balance</w:t>
      </w:r>
    </w:p>
    <w:p w:rsidR="00000000" w:rsidDel="00000000" w:rsidP="00000000" w:rsidRDefault="00000000" w:rsidRPr="00000000" w14:paraId="0000037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your starting balance of the account: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7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startingBal;</w:t>
      </w:r>
    </w:p>
    <w:p w:rsidR="00000000" w:rsidDel="00000000" w:rsidP="00000000" w:rsidRDefault="00000000" w:rsidRPr="00000000" w14:paraId="0000037F">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8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(startingBal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8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"Invalid input.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for your starting balance of the account."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startingBal;</w:t>
      </w:r>
    </w:p>
    <w:p w:rsidR="00000000" w:rsidDel="00000000" w:rsidP="00000000" w:rsidRDefault="00000000" w:rsidRPr="00000000" w14:paraId="0000038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newBal = startingBal;</w:t>
      </w:r>
    </w:p>
    <w:p w:rsidR="00000000" w:rsidDel="00000000" w:rsidP="00000000" w:rsidRDefault="00000000" w:rsidRPr="00000000" w14:paraId="0000038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startingBal;</w:t>
      </w:r>
      <w:r w:rsidDel="00000000" w:rsidR="00000000" w:rsidRPr="00000000">
        <w:rPr>
          <w:rtl w:val="0"/>
        </w:rPr>
      </w:r>
    </w:p>
    <w:p w:rsidR="00000000" w:rsidDel="00000000" w:rsidP="00000000" w:rsidRDefault="00000000" w:rsidRPr="00000000" w14:paraId="0000038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 total + startingBal;</w:t>
      </w:r>
    </w:p>
    <w:p w:rsidR="00000000" w:rsidDel="00000000" w:rsidP="00000000" w:rsidRDefault="00000000" w:rsidRPr="00000000" w14:paraId="00000387">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//Entering the annual interest rate</w:t>
      </w:r>
    </w:p>
    <w:p w:rsidR="00000000" w:rsidDel="00000000" w:rsidP="00000000" w:rsidRDefault="00000000" w:rsidRPr="00000000" w14:paraId="0000038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annual interest rate on the account (e.g. .04)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annualInterestRate;</w:t>
      </w:r>
    </w:p>
    <w:p w:rsidR="00000000" w:rsidDel="00000000" w:rsidP="00000000" w:rsidRDefault="00000000" w:rsidRPr="00000000" w14:paraId="0000038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8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(annualInterestRate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8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"Invalid input.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for your annual interest rate on the account."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annualInterestRate;</w:t>
      </w:r>
    </w:p>
    <w:p w:rsidR="00000000" w:rsidDel="00000000" w:rsidP="00000000" w:rsidRDefault="00000000" w:rsidRPr="00000000" w14:paraId="0000038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8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monthlyInterestRate = annualInterestRate / </w:t>
      </w:r>
      <w:r w:rsidDel="00000000" w:rsidR="00000000" w:rsidRPr="00000000">
        <w:rPr>
          <w:rFonts w:ascii="Consolas" w:cs="Consolas" w:eastAsia="Consolas" w:hAnsi="Consolas"/>
          <w:color w:val="09885a"/>
          <w:sz w:val="21"/>
          <w:szCs w:val="21"/>
          <w:rtl w:val="0"/>
        </w:rPr>
        <w:t xml:space="preserve">12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//How many months you want to calculate</w:t>
      </w:r>
    </w:p>
    <w:p w:rsidR="00000000" w:rsidDel="00000000" w:rsidP="00000000" w:rsidRDefault="00000000" w:rsidRPr="00000000" w14:paraId="0000039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how many months you would like to calculate: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count;</w:t>
      </w:r>
    </w:p>
    <w:p w:rsidR="00000000" w:rsidDel="00000000" w:rsidP="00000000" w:rsidRDefault="00000000" w:rsidRPr="00000000" w14:paraId="00000393">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9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(count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9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"Input invalid.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of months you would like to calculate"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count;</w:t>
      </w:r>
    </w:p>
    <w:p w:rsidR="00000000" w:rsidDel="00000000" w:rsidP="00000000" w:rsidRDefault="00000000" w:rsidRPr="00000000" w14:paraId="0000039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//main loop</w:t>
      </w:r>
    </w:p>
    <w:p w:rsidR="00000000" w:rsidDel="00000000" w:rsidP="00000000" w:rsidRDefault="00000000" w:rsidRPr="00000000" w14:paraId="0000039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(month &lt;= count) {</w:t>
      </w:r>
    </w:p>
    <w:p w:rsidR="00000000" w:rsidDel="00000000" w:rsidP="00000000" w:rsidRDefault="00000000" w:rsidRPr="00000000" w14:paraId="0000039A">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 how much deposit</w:t>
      </w:r>
    </w:p>
    <w:p w:rsidR="00000000" w:rsidDel="00000000" w:rsidP="00000000" w:rsidRDefault="00000000" w:rsidRPr="00000000" w14:paraId="0000039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9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"Month "</w:t>
      </w:r>
      <w:r w:rsidDel="00000000" w:rsidR="00000000" w:rsidRPr="00000000">
        <w:rPr>
          <w:rFonts w:ascii="Consolas" w:cs="Consolas" w:eastAsia="Consolas" w:hAnsi="Consolas"/>
          <w:sz w:val="21"/>
          <w:szCs w:val="21"/>
          <w:rtl w:val="0"/>
        </w:rPr>
        <w:t xml:space="preserve"> &lt;&lt; month &lt;&lt; endl;</w:t>
      </w:r>
    </w:p>
    <w:p w:rsidR="00000000" w:rsidDel="00000000" w:rsidP="00000000" w:rsidRDefault="00000000" w:rsidRPr="00000000" w14:paraId="0000039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9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total deposit for month "</w:t>
      </w:r>
      <w:r w:rsidDel="00000000" w:rsidR="00000000" w:rsidRPr="00000000">
        <w:rPr>
          <w:rFonts w:ascii="Consolas" w:cs="Consolas" w:eastAsia="Consolas" w:hAnsi="Consolas"/>
          <w:sz w:val="21"/>
          <w:szCs w:val="21"/>
          <w:rtl w:val="0"/>
        </w:rPr>
        <w:t xml:space="preserve"> &lt;&lt; month &lt;&lt;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9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deposit;</w:t>
      </w:r>
    </w:p>
    <w:p w:rsidR="00000000" w:rsidDel="00000000" w:rsidP="00000000" w:rsidRDefault="00000000" w:rsidRPr="00000000" w14:paraId="000003A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A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(deposit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 {</w:t>
      </w:r>
    </w:p>
    <w:p w:rsidR="00000000" w:rsidDel="00000000" w:rsidP="00000000" w:rsidRDefault="00000000" w:rsidRPr="00000000" w14:paraId="000003A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"Input invalid. No negative numbers."</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for the deposit"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deposit;</w:t>
      </w:r>
    </w:p>
    <w:p w:rsidR="00000000" w:rsidDel="00000000" w:rsidP="00000000" w:rsidRDefault="00000000" w:rsidRPr="00000000" w14:paraId="000003A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5">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//calculating totalBalance, totalDeposits, and total for interest</w:t>
      </w:r>
    </w:p>
    <w:p w:rsidR="00000000" w:rsidDel="00000000" w:rsidP="00000000" w:rsidRDefault="00000000" w:rsidRPr="00000000" w14:paraId="000003A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totalDeposits = totalDeposits + deposit;</w:t>
      </w:r>
    </w:p>
    <w:p w:rsidR="00000000" w:rsidDel="00000000" w:rsidP="00000000" w:rsidRDefault="00000000" w:rsidRPr="00000000" w14:paraId="000003A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deposit;</w:t>
      </w:r>
    </w:p>
    <w:p w:rsidR="00000000" w:rsidDel="00000000" w:rsidP="00000000" w:rsidRDefault="00000000" w:rsidRPr="00000000" w14:paraId="000003A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 newBal + (newBal + deposit);</w:t>
      </w:r>
    </w:p>
    <w:p w:rsidR="00000000" w:rsidDel="00000000" w:rsidP="00000000" w:rsidRDefault="00000000" w:rsidRPr="00000000" w14:paraId="000003A9">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//Enter the withdrawal amount</w:t>
      </w:r>
    </w:p>
    <w:p w:rsidR="00000000" w:rsidDel="00000000" w:rsidP="00000000" w:rsidRDefault="00000000" w:rsidRPr="00000000" w14:paraId="000003A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"Enter the total amount withdrawn: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cin &gt;&gt; withdrawal;</w:t>
      </w:r>
    </w:p>
    <w:p w:rsidR="00000000" w:rsidDel="00000000" w:rsidP="00000000" w:rsidRDefault="00000000" w:rsidRPr="00000000" w14:paraId="000003AC">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//validation</w:t>
      </w:r>
    </w:p>
    <w:p w:rsidR="00000000" w:rsidDel="00000000" w:rsidP="00000000" w:rsidRDefault="00000000" w:rsidRPr="00000000" w14:paraId="000003A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sz w:val="21"/>
          <w:szCs w:val="21"/>
          <w:rtl w:val="0"/>
        </w:rPr>
        <w:t xml:space="preserve"> (withdrawal &lt;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&amp;&amp; withdrawal &gt; totalBalance) {</w:t>
      </w:r>
    </w:p>
    <w:p w:rsidR="00000000" w:rsidDel="00000000" w:rsidP="00000000" w:rsidRDefault="00000000" w:rsidRPr="00000000" w14:paraId="000003A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cout &lt;&lt; </w:t>
      </w:r>
      <w:r w:rsidDel="00000000" w:rsidR="00000000" w:rsidRPr="00000000">
        <w:rPr>
          <w:rFonts w:ascii="Consolas" w:cs="Consolas" w:eastAsia="Consolas" w:hAnsi="Consolas"/>
          <w:color w:val="a31515"/>
          <w:sz w:val="21"/>
          <w:szCs w:val="21"/>
          <w:rtl w:val="0"/>
        </w:rPr>
        <w:t xml:space="preserve">"Invalid input."</w:t>
      </w:r>
      <w:r w:rsidDel="00000000" w:rsidR="00000000" w:rsidRPr="00000000">
        <w:rPr>
          <w:rFonts w:ascii="Consolas" w:cs="Consolas" w:eastAsia="Consolas" w:hAnsi="Consolas"/>
          <w:sz w:val="21"/>
          <w:szCs w:val="21"/>
          <w:rtl w:val="0"/>
        </w:rPr>
        <w:t xml:space="preserve"> &lt;&lt; endl &lt;&lt;  </w:t>
      </w:r>
      <w:r w:rsidDel="00000000" w:rsidR="00000000" w:rsidRPr="00000000">
        <w:rPr>
          <w:rFonts w:ascii="Consolas" w:cs="Consolas" w:eastAsia="Consolas" w:hAnsi="Consolas"/>
          <w:color w:val="a31515"/>
          <w:sz w:val="21"/>
          <w:szCs w:val="21"/>
          <w:rtl w:val="0"/>
        </w:rPr>
        <w:t xml:space="preserve">"Please input a positive number and a number less than total deposit: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A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cin &gt;&gt; withdrawal;</w:t>
      </w:r>
    </w:p>
    <w:p w:rsidR="00000000" w:rsidDel="00000000" w:rsidP="00000000" w:rsidRDefault="00000000" w:rsidRPr="00000000" w14:paraId="000003B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//calculating totalWithdrawals, new totalBalance after withdrawal, and total for interest</w:t>
      </w:r>
    </w:p>
    <w:p w:rsidR="00000000" w:rsidDel="00000000" w:rsidP="00000000" w:rsidRDefault="00000000" w:rsidRPr="00000000" w14:paraId="000003B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totalWithdrawals = totalWithdrawals + withdrawal;</w:t>
      </w:r>
    </w:p>
    <w:p w:rsidR="00000000" w:rsidDel="00000000" w:rsidP="00000000" w:rsidRDefault="00000000" w:rsidRPr="00000000" w14:paraId="000003B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withdrawal;</w:t>
      </w:r>
    </w:p>
    <w:p w:rsidR="00000000" w:rsidDel="00000000" w:rsidP="00000000" w:rsidRDefault="00000000" w:rsidRPr="00000000" w14:paraId="000003B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 total - withdrawal;</w:t>
      </w:r>
    </w:p>
    <w:p w:rsidR="00000000" w:rsidDel="00000000" w:rsidP="00000000" w:rsidRDefault="00000000" w:rsidRPr="00000000" w14:paraId="000003B5">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aaaaa"/>
          <w:sz w:val="21"/>
          <w:szCs w:val="21"/>
          <w:rtl w:val="0"/>
        </w:rPr>
        <w:t xml:space="preserve">//interest calculation</w:t>
      </w:r>
    </w:p>
    <w:p w:rsidR="00000000" w:rsidDel="00000000" w:rsidP="00000000" w:rsidRDefault="00000000" w:rsidRPr="00000000" w14:paraId="000003B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interestReceived = (total / </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 * monthlyInterestRate;</w:t>
      </w:r>
    </w:p>
    <w:p w:rsidR="00000000" w:rsidDel="00000000" w:rsidP="00000000" w:rsidRDefault="00000000" w:rsidRPr="00000000" w14:paraId="000003B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fixed &lt;&lt; setprecision(</w:t>
      </w:r>
      <w:r w:rsidDel="00000000" w:rsidR="00000000" w:rsidRPr="00000000">
        <w:rPr>
          <w:rFonts w:ascii="Consolas" w:cs="Consolas" w:eastAsia="Consolas" w:hAnsi="Consolas"/>
          <w:color w:val="09885a"/>
          <w:sz w:val="21"/>
          <w:szCs w:val="21"/>
          <w:rtl w:val="0"/>
        </w:rPr>
        <w:t xml:space="preserve">2</w:t>
      </w:r>
      <w:r w:rsidDel="00000000" w:rsidR="00000000" w:rsidRPr="00000000">
        <w:rPr>
          <w:rFonts w:ascii="Consolas" w:cs="Consolas" w:eastAsia="Consolas" w:hAnsi="Consolas"/>
          <w:sz w:val="21"/>
          <w:szCs w:val="21"/>
          <w:rtl w:val="0"/>
        </w:rPr>
        <w:t xml:space="preserve">) &lt;&lt; </w:t>
      </w:r>
      <w:r w:rsidDel="00000000" w:rsidR="00000000" w:rsidRPr="00000000">
        <w:rPr>
          <w:rFonts w:ascii="Consolas" w:cs="Consolas" w:eastAsia="Consolas" w:hAnsi="Consolas"/>
          <w:color w:val="a31515"/>
          <w:sz w:val="21"/>
          <w:szCs w:val="21"/>
          <w:rtl w:val="0"/>
        </w:rPr>
        <w:t xml:space="preserve">"Interest received this month: $"</w:t>
      </w:r>
      <w:r w:rsidDel="00000000" w:rsidR="00000000" w:rsidRPr="00000000">
        <w:rPr>
          <w:rFonts w:ascii="Consolas" w:cs="Consolas" w:eastAsia="Consolas" w:hAnsi="Consolas"/>
          <w:sz w:val="21"/>
          <w:szCs w:val="21"/>
          <w:rtl w:val="0"/>
        </w:rPr>
        <w:t xml:space="preserve"> &lt;&lt; interestReceived &lt;&lt; endl;</w:t>
      </w:r>
    </w:p>
    <w:p w:rsidR="00000000" w:rsidDel="00000000" w:rsidP="00000000" w:rsidRDefault="00000000" w:rsidRPr="00000000" w14:paraId="000003B8">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//calculating totalInterest, and totalBalance</w:t>
      </w:r>
    </w:p>
    <w:p w:rsidR="00000000" w:rsidDel="00000000" w:rsidP="00000000" w:rsidRDefault="00000000" w:rsidRPr="00000000" w14:paraId="000003B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totalInterest = totalInterest + interestReceived;</w:t>
      </w:r>
    </w:p>
    <w:p w:rsidR="00000000" w:rsidDel="00000000" w:rsidP="00000000" w:rsidRDefault="00000000" w:rsidRPr="00000000" w14:paraId="000003B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totalBalance = totalBalance + interestReceived;</w:t>
      </w:r>
    </w:p>
    <w:p w:rsidR="00000000" w:rsidDel="00000000" w:rsidP="00000000" w:rsidRDefault="00000000" w:rsidRPr="00000000" w14:paraId="000003B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"Ending monthly balance: $"</w:t>
      </w:r>
      <w:r w:rsidDel="00000000" w:rsidR="00000000" w:rsidRPr="00000000">
        <w:rPr>
          <w:rFonts w:ascii="Consolas" w:cs="Consolas" w:eastAsia="Consolas" w:hAnsi="Consolas"/>
          <w:sz w:val="21"/>
          <w:szCs w:val="21"/>
          <w:rtl w:val="0"/>
        </w:rPr>
        <w:t xml:space="preserve"> &lt;&lt; totalBalance &lt;&lt; endl;</w:t>
      </w:r>
    </w:p>
    <w:p w:rsidR="00000000" w:rsidDel="00000000" w:rsidP="00000000" w:rsidRDefault="00000000" w:rsidRPr="00000000" w14:paraId="000003BC">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//setting up for next loop Interest</w:t>
      </w:r>
    </w:p>
    <w:p w:rsidR="00000000" w:rsidDel="00000000" w:rsidP="00000000" w:rsidRDefault="00000000" w:rsidRPr="00000000" w14:paraId="000003B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newBal = totalBalance;</w:t>
      </w:r>
    </w:p>
    <w:p w:rsidR="00000000" w:rsidDel="00000000" w:rsidP="00000000" w:rsidRDefault="00000000" w:rsidRPr="00000000" w14:paraId="000003B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month = month +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B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0">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aaaaaa"/>
          <w:sz w:val="21"/>
          <w:szCs w:val="21"/>
          <w:rtl w:val="0"/>
        </w:rPr>
        <w:t xml:space="preserve">//ending couts</w:t>
      </w:r>
    </w:p>
    <w:p w:rsidR="00000000" w:rsidDel="00000000" w:rsidP="00000000" w:rsidRDefault="00000000" w:rsidRPr="00000000" w14:paraId="000003C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(count != </w:t>
      </w:r>
      <w:r w:rsidDel="00000000" w:rsidR="00000000" w:rsidRPr="00000000">
        <w:rPr>
          <w:rFonts w:ascii="Consolas" w:cs="Consolas" w:eastAsia="Consolas" w:hAnsi="Consolas"/>
          <w:color w:val="09885a"/>
          <w:sz w:val="21"/>
          <w:szCs w:val="21"/>
          <w:rtl w:val="0"/>
        </w:rPr>
        <w:t xml:space="preserve">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string monthName= </w:t>
      </w:r>
      <w:r w:rsidDel="00000000" w:rsidR="00000000" w:rsidRPr="00000000">
        <w:rPr>
          <w:rFonts w:ascii="Consolas" w:cs="Consolas" w:eastAsia="Consolas" w:hAnsi="Consolas"/>
          <w:color w:val="a31515"/>
          <w:sz w:val="21"/>
          <w:szCs w:val="21"/>
          <w:rtl w:val="0"/>
        </w:rPr>
        <w:t xml:space="preserve">" Months"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C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C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C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The Bank of GJZC"</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C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555 Panther Way, TC Bldg."</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C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Lake Worth, FL 33460"</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C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"_______________________________________"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C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C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count &lt;&lt; monthName &lt;&lt; </w:t>
      </w:r>
      <w:r w:rsidDel="00000000" w:rsidR="00000000" w:rsidRPr="00000000">
        <w:rPr>
          <w:rFonts w:ascii="Consolas" w:cs="Consolas" w:eastAsia="Consolas" w:hAnsi="Consolas"/>
          <w:color w:val="a31515"/>
          <w:sz w:val="21"/>
          <w:szCs w:val="21"/>
          <w:rtl w:val="0"/>
        </w:rPr>
        <w:t xml:space="preserve">" Savings Account Statement "</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C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C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"Starting balance:          $"</w:t>
      </w:r>
      <w:r w:rsidDel="00000000" w:rsidR="00000000" w:rsidRPr="00000000">
        <w:rPr>
          <w:rFonts w:ascii="Consolas" w:cs="Consolas" w:eastAsia="Consolas" w:hAnsi="Consolas"/>
          <w:sz w:val="21"/>
          <w:szCs w:val="21"/>
          <w:rtl w:val="0"/>
        </w:rPr>
        <w:t xml:space="preserve"> &lt;&lt; startingBal &lt;&lt; endl;</w:t>
      </w:r>
    </w:p>
    <w:p w:rsidR="00000000" w:rsidDel="00000000" w:rsidP="00000000" w:rsidRDefault="00000000" w:rsidRPr="00000000" w14:paraId="000003C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deposits:            $"</w:t>
      </w:r>
      <w:r w:rsidDel="00000000" w:rsidR="00000000" w:rsidRPr="00000000">
        <w:rPr>
          <w:rFonts w:ascii="Consolas" w:cs="Consolas" w:eastAsia="Consolas" w:hAnsi="Consolas"/>
          <w:sz w:val="21"/>
          <w:szCs w:val="21"/>
          <w:rtl w:val="0"/>
        </w:rPr>
        <w:t xml:space="preserve"> &lt;&lt; totalDeposits &lt;&lt; endl;</w:t>
      </w:r>
    </w:p>
    <w:p w:rsidR="00000000" w:rsidDel="00000000" w:rsidP="00000000" w:rsidRDefault="00000000" w:rsidRPr="00000000" w14:paraId="000003C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withdrawals:         $"</w:t>
      </w:r>
      <w:r w:rsidDel="00000000" w:rsidR="00000000" w:rsidRPr="00000000">
        <w:rPr>
          <w:rFonts w:ascii="Consolas" w:cs="Consolas" w:eastAsia="Consolas" w:hAnsi="Consolas"/>
          <w:sz w:val="21"/>
          <w:szCs w:val="21"/>
          <w:rtl w:val="0"/>
        </w:rPr>
        <w:t xml:space="preserve"> &lt;&lt;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&lt;&lt;totalWithdrawals &lt;&lt;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C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interest:            $"</w:t>
      </w:r>
      <w:r w:rsidDel="00000000" w:rsidR="00000000" w:rsidRPr="00000000">
        <w:rPr>
          <w:rFonts w:ascii="Consolas" w:cs="Consolas" w:eastAsia="Consolas" w:hAnsi="Consolas"/>
          <w:sz w:val="21"/>
          <w:szCs w:val="21"/>
          <w:rtl w:val="0"/>
        </w:rPr>
        <w:t xml:space="preserve">&lt;&lt; totalInterest &lt;&lt; endl;</w:t>
      </w:r>
    </w:p>
    <w:p w:rsidR="00000000" w:rsidDel="00000000" w:rsidP="00000000" w:rsidRDefault="00000000" w:rsidRPr="00000000" w14:paraId="000003D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D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cout&lt;&lt; </w:t>
      </w:r>
      <w:r w:rsidDel="00000000" w:rsidR="00000000" w:rsidRPr="00000000">
        <w:rPr>
          <w:rFonts w:ascii="Consolas" w:cs="Consolas" w:eastAsia="Consolas" w:hAnsi="Consolas"/>
          <w:color w:val="a31515"/>
          <w:sz w:val="21"/>
          <w:szCs w:val="21"/>
          <w:rtl w:val="0"/>
        </w:rPr>
        <w:t xml:space="preserve">"Ending balance:             $"</w:t>
      </w:r>
      <w:r w:rsidDel="00000000" w:rsidR="00000000" w:rsidRPr="00000000">
        <w:rPr>
          <w:rFonts w:ascii="Consolas" w:cs="Consolas" w:eastAsia="Consolas" w:hAnsi="Consolas"/>
          <w:sz w:val="21"/>
          <w:szCs w:val="21"/>
          <w:rtl w:val="0"/>
        </w:rPr>
        <w:t xml:space="preserve"> &lt;&lt; totalBalance &lt;&lt; endl;</w:t>
      </w:r>
    </w:p>
    <w:p w:rsidR="00000000" w:rsidDel="00000000" w:rsidP="00000000" w:rsidRDefault="00000000" w:rsidRPr="00000000" w14:paraId="000003D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D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Thank you for your business!"</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D4">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D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D6">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D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3D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D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D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The Bank of GJZC"</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DB">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555 Panther Way, TC Bldg."</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D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Lake Worth, FL 33460"</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D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"_______________________________________"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D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 </w:t>
      </w:r>
    </w:p>
    <w:p w:rsidR="00000000" w:rsidDel="00000000" w:rsidP="00000000" w:rsidRDefault="00000000" w:rsidRPr="00000000" w14:paraId="000003DF">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 &lt;&lt; </w:t>
      </w:r>
      <w:r w:rsidDel="00000000" w:rsidR="00000000" w:rsidRPr="00000000">
        <w:rPr>
          <w:rFonts w:ascii="Consolas" w:cs="Consolas" w:eastAsia="Consolas" w:hAnsi="Consolas"/>
          <w:color w:val="a31515"/>
          <w:sz w:val="21"/>
          <w:szCs w:val="21"/>
          <w:rtl w:val="0"/>
        </w:rPr>
        <w:t xml:space="preserve">"Quarterly Savings Account Statement"</w:t>
      </w:r>
      <w:r w:rsidDel="00000000" w:rsidR="00000000" w:rsidRPr="00000000">
        <w:rPr>
          <w:rFonts w:ascii="Consolas" w:cs="Consolas" w:eastAsia="Consolas" w:hAnsi="Consolas"/>
          <w:sz w:val="21"/>
          <w:szCs w:val="21"/>
          <w:rtl w:val="0"/>
        </w:rPr>
        <w:t xml:space="preserve"> &lt;&lt; endl &lt;&lt; endl;</w:t>
      </w:r>
    </w:p>
    <w:p w:rsidR="00000000" w:rsidDel="00000000" w:rsidP="00000000" w:rsidRDefault="00000000" w:rsidRPr="00000000" w14:paraId="000003E0">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"Starting balance:          $"</w:t>
      </w:r>
      <w:r w:rsidDel="00000000" w:rsidR="00000000" w:rsidRPr="00000000">
        <w:rPr>
          <w:rFonts w:ascii="Consolas" w:cs="Consolas" w:eastAsia="Consolas" w:hAnsi="Consolas"/>
          <w:sz w:val="21"/>
          <w:szCs w:val="21"/>
          <w:rtl w:val="0"/>
        </w:rPr>
        <w:t xml:space="preserve"> &lt;&lt; startingBal &lt;&lt; endl;</w:t>
      </w:r>
    </w:p>
    <w:p w:rsidR="00000000" w:rsidDel="00000000" w:rsidP="00000000" w:rsidRDefault="00000000" w:rsidRPr="00000000" w14:paraId="000003E1">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deposits:            $"</w:t>
      </w:r>
      <w:r w:rsidDel="00000000" w:rsidR="00000000" w:rsidRPr="00000000">
        <w:rPr>
          <w:rFonts w:ascii="Consolas" w:cs="Consolas" w:eastAsia="Consolas" w:hAnsi="Consolas"/>
          <w:sz w:val="21"/>
          <w:szCs w:val="21"/>
          <w:rtl w:val="0"/>
        </w:rPr>
        <w:t xml:space="preserve"> &lt;&lt; totalDeposits &lt;&lt; endl;</w:t>
      </w:r>
    </w:p>
    <w:p w:rsidR="00000000" w:rsidDel="00000000" w:rsidP="00000000" w:rsidRDefault="00000000" w:rsidRPr="00000000" w14:paraId="000003E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withdrawals:         $"</w:t>
      </w:r>
      <w:r w:rsidDel="00000000" w:rsidR="00000000" w:rsidRPr="00000000">
        <w:rPr>
          <w:rFonts w:ascii="Consolas" w:cs="Consolas" w:eastAsia="Consolas" w:hAnsi="Consolas"/>
          <w:sz w:val="21"/>
          <w:szCs w:val="21"/>
          <w:rtl w:val="0"/>
        </w:rPr>
        <w:t xml:space="preserve"> &lt;&lt;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&lt;&lt;totalWithdrawals &lt;&lt;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E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"Total interest:            $"</w:t>
      </w:r>
      <w:r w:rsidDel="00000000" w:rsidR="00000000" w:rsidRPr="00000000">
        <w:rPr>
          <w:rFonts w:ascii="Consolas" w:cs="Consolas" w:eastAsia="Consolas" w:hAnsi="Consolas"/>
          <w:sz w:val="21"/>
          <w:szCs w:val="21"/>
          <w:rtl w:val="0"/>
        </w:rPr>
        <w:t xml:space="preserve">&lt;&lt; totalInterest &lt;&lt; endl;</w:t>
      </w:r>
    </w:p>
    <w:p w:rsidR="00000000" w:rsidDel="00000000" w:rsidP="00000000" w:rsidRDefault="00000000" w:rsidRPr="00000000" w14:paraId="000003E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__________"</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E5">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cout&lt;&lt; </w:t>
      </w:r>
      <w:r w:rsidDel="00000000" w:rsidR="00000000" w:rsidRPr="00000000">
        <w:rPr>
          <w:rFonts w:ascii="Consolas" w:cs="Consolas" w:eastAsia="Consolas" w:hAnsi="Consolas"/>
          <w:color w:val="a31515"/>
          <w:sz w:val="21"/>
          <w:szCs w:val="21"/>
          <w:rtl w:val="0"/>
        </w:rPr>
        <w:t xml:space="preserve">"Ending balance:             $"</w:t>
      </w:r>
      <w:r w:rsidDel="00000000" w:rsidR="00000000" w:rsidRPr="00000000">
        <w:rPr>
          <w:rFonts w:ascii="Consolas" w:cs="Consolas" w:eastAsia="Consolas" w:hAnsi="Consolas"/>
          <w:sz w:val="21"/>
          <w:szCs w:val="21"/>
          <w:rtl w:val="0"/>
        </w:rPr>
        <w:t xml:space="preserve"> &lt;&lt; totalBalance &lt;&lt; endl;</w:t>
      </w:r>
    </w:p>
    <w:p w:rsidR="00000000" w:rsidDel="00000000" w:rsidP="00000000" w:rsidRDefault="00000000" w:rsidRPr="00000000" w14:paraId="000003E6">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endl;</w:t>
      </w:r>
    </w:p>
    <w:p w:rsidR="00000000" w:rsidDel="00000000" w:rsidP="00000000" w:rsidRDefault="00000000" w:rsidRPr="00000000" w14:paraId="000003E7">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cout &lt;&lt; </w:t>
      </w:r>
      <w:r w:rsidDel="00000000" w:rsidR="00000000" w:rsidRPr="00000000">
        <w:rPr>
          <w:rFonts w:ascii="Consolas" w:cs="Consolas" w:eastAsia="Consolas" w:hAnsi="Consolas"/>
          <w:color w:val="a31515"/>
          <w:sz w:val="21"/>
          <w:szCs w:val="21"/>
          <w:rtl w:val="0"/>
        </w:rPr>
        <w:t xml:space="preserve">"    Thank you for your business!"</w:t>
      </w:r>
      <w:r w:rsidDel="00000000" w:rsidR="00000000" w:rsidRPr="00000000">
        <w:rPr>
          <w:rFonts w:ascii="Consolas" w:cs="Consolas" w:eastAsia="Consolas" w:hAnsi="Consolas"/>
          <w:sz w:val="21"/>
          <w:szCs w:val="21"/>
          <w:rtl w:val="0"/>
        </w:rPr>
        <w:t xml:space="preserve"> &lt;&lt; endl;</w:t>
      </w:r>
    </w:p>
    <w:p w:rsidR="00000000" w:rsidDel="00000000" w:rsidP="00000000" w:rsidRDefault="00000000" w:rsidRPr="00000000" w14:paraId="000003E8">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A">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3EB">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EC">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ary Morris" w:id="1" w:date="2020-02-14T02:32:31Z">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3 months or allow user to choose?</w:t>
      </w:r>
    </w:p>
  </w:comment>
  <w:comment w:author="Gel Ocampo" w:id="2" w:date="2020-02-14T03:20:18Z">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requirements of this project says 3 months thats why i intentionally put 3 but since its a constant, any developer can change it depending on the requirements of the project. it basically restricts the user for 3 months. so yeah idk what you guys think of it</w:t>
      </w:r>
    </w:p>
  </w:comment>
  <w:comment w:author="Gel Ocampo" w:id="5" w:date="2020-02-14T03:52:19Z">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change this to however many months the user input</w:t>
      </w:r>
    </w:p>
  </w:comment>
  <w:comment w:author="Gel Ocampo" w:id="10" w:date="2020-02-14T04:20:22Z">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variable was never used in the program</w:t>
      </w:r>
    </w:p>
  </w:comment>
  <w:comment w:author="Gel Ocampo" w:id="9" w:date="2020-02-14T04:19:57Z">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just not assign it to zero cos it doesnt need it.</w:t>
      </w:r>
    </w:p>
  </w:comment>
  <w:comment w:author="J Nachtman" w:id="7" w:date="2020-02-14T03:19:57Z">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output better for the months. Needs added spacing with cout &lt;&lt; endl; between each section for better visuals, combined with my atm receipt style output at the end would look nice.</w:t>
      </w:r>
    </w:p>
  </w:comment>
  <w:comment w:author="J Nachtman" w:id="0" w:date="2020-02-13T20:47:17Z">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percent=(int)annualInterestRate; // This converts a float into an int. Then you can cout &lt;&lt; "%" &lt;&lt; percent;</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https://www.quora.com/How-do-I-convert-a-floating-point-number-into-an-integer-in-C++</w:t>
      </w:r>
    </w:p>
  </w:comment>
  <w:comment w:author="Gel Ocampo" w:id="3" w:date="2020-02-14T03:41:12Z">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to assign this to 0? since you are prompting the user</w:t>
      </w:r>
    </w:p>
  </w:comment>
  <w:comment w:author="J Nachtman" w:id="4" w:date="2020-02-14T04:13:00Z">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It doesn't hurt but not sure.</w:t>
      </w:r>
    </w:p>
  </w:comment>
  <w:comment w:author="Christian Rodriguez" w:id="6" w:date="2020-02-14T03:52:02Z">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my code. withdrawal validation was wrong. needed to be || instead of &amp;&amp;</w:t>
      </w:r>
    </w:p>
  </w:comment>
  <w:comment w:author="J Nachtman" w:id="8" w:date="2020-02-14T03:35:35Z">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my ending output from above code and make sure to check variables and we can test one more time and be 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repl.it/@MartianSpaceFox/Group4SavingsAccountBalanceProgram" TargetMode="External"/><Relationship Id="rId10" Type="http://schemas.openxmlformats.org/officeDocument/2006/relationships/hyperlink" Target="https://docs.google.com/document/d/1LOoU17CiBw73Hgbi9hZqqfspFubfgtvNJZuKnngXeZE/edit?usp=sharing" TargetMode="External"/><Relationship Id="rId12" Type="http://schemas.openxmlformats.org/officeDocument/2006/relationships/hyperlink" Target="https://github.com/MartianSpaceFox/Group4SavingsAccountBalanceProgram" TargetMode="External"/><Relationship Id="rId9" Type="http://schemas.openxmlformats.org/officeDocument/2006/relationships/hyperlink" Target="mailto:rodriguezcr12@my.palmbeachstate.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pl.it/@MartianSpaceFox/Savings-Account-Balance" TargetMode="External"/><Relationship Id="rId8" Type="http://schemas.openxmlformats.org/officeDocument/2006/relationships/hyperlink" Target="http://cpp.sh/8bv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